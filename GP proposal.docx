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A2DF6" w14:textId="5F341656" w:rsidR="00E6021E" w:rsidRPr="00CD1E18" w:rsidRDefault="00E6021E" w:rsidP="00CD1E18">
      <w:pPr>
        <w:pStyle w:val="Title"/>
        <w:bidi w:val="0"/>
        <w:jc w:val="center"/>
        <w:rPr>
          <w:b/>
          <w:bCs/>
          <w:lang w:bidi="ar-EG"/>
        </w:rPr>
      </w:pPr>
      <w:r w:rsidRPr="00EA3237">
        <w:rPr>
          <w:b/>
          <w:bCs/>
          <w:lang w:bidi="ar-EG"/>
        </w:rPr>
        <w:t>Graduation Project Proposal</w:t>
      </w:r>
      <w:r w:rsidR="00037D99">
        <w:rPr>
          <w:sz w:val="44"/>
          <w:szCs w:val="44"/>
        </w:rPr>
        <w:tab/>
      </w:r>
    </w:p>
    <w:p w14:paraId="18721448" w14:textId="60ECA9FD" w:rsidR="00037D99" w:rsidRPr="00037D99" w:rsidRDefault="009A0851" w:rsidP="009A0851">
      <w:pPr>
        <w:bidi w:val="0"/>
        <w:ind w:left="720"/>
      </w:pPr>
      <w:r w:rsidRPr="009A0851">
        <w:rPr>
          <w:b/>
          <w:bCs/>
          <w:color w:val="215868" w:themeColor="accent5" w:themeShade="80"/>
          <w:sz w:val="48"/>
          <w:szCs w:val="48"/>
          <w:u w:val="single"/>
        </w:rPr>
        <w:t xml:space="preserve">Audio Mood Visualizer: Automated </w:t>
      </w:r>
      <w:proofErr w:type="gramStart"/>
      <w:r w:rsidRPr="009A0851">
        <w:rPr>
          <w:b/>
          <w:bCs/>
          <w:color w:val="215868" w:themeColor="accent5" w:themeShade="80"/>
          <w:sz w:val="48"/>
          <w:szCs w:val="48"/>
          <w:u w:val="single"/>
        </w:rPr>
        <w:t xml:space="preserve">Emotional </w:t>
      </w:r>
      <w:r w:rsidR="00936356">
        <w:rPr>
          <w:b/>
          <w:bCs/>
          <w:color w:val="215868" w:themeColor="accent5" w:themeShade="80"/>
          <w:sz w:val="48"/>
          <w:szCs w:val="48"/>
          <w:u w:val="single"/>
        </w:rPr>
        <w:t xml:space="preserve"> </w:t>
      </w:r>
      <w:bookmarkStart w:id="0" w:name="_GoBack"/>
      <w:bookmarkEnd w:id="0"/>
      <w:r w:rsidRPr="009A0851">
        <w:rPr>
          <w:b/>
          <w:bCs/>
          <w:color w:val="215868" w:themeColor="accent5" w:themeShade="80"/>
          <w:sz w:val="48"/>
          <w:szCs w:val="48"/>
          <w:u w:val="single"/>
        </w:rPr>
        <w:t>Avatar</w:t>
      </w:r>
      <w:proofErr w:type="gramEnd"/>
      <w:r w:rsidRPr="009A0851">
        <w:rPr>
          <w:b/>
          <w:bCs/>
          <w:color w:val="215868" w:themeColor="accent5" w:themeShade="80"/>
          <w:sz w:val="48"/>
          <w:szCs w:val="48"/>
          <w:u w:val="single"/>
        </w:rPr>
        <w:t xml:space="preserve"> Generation from Audio</w:t>
      </w:r>
    </w:p>
    <w:p w14:paraId="1B21F72F" w14:textId="33988DD4" w:rsidR="00E6021E" w:rsidRPr="00FA7979" w:rsidRDefault="00E6021E" w:rsidP="00CD1E18">
      <w:pPr>
        <w:pStyle w:val="Heading2"/>
        <w:bidi w:val="0"/>
        <w:jc w:val="both"/>
        <w:rPr>
          <w:i/>
          <w:iCs/>
          <w:sz w:val="30"/>
          <w:szCs w:val="30"/>
        </w:rPr>
      </w:pPr>
      <w:r w:rsidRPr="00EA3237">
        <w:rPr>
          <w:sz w:val="32"/>
          <w:szCs w:val="32"/>
        </w:rPr>
        <w:t>Team (</w:t>
      </w:r>
      <w:r w:rsidR="001E7E53">
        <w:rPr>
          <w:sz w:val="32"/>
          <w:szCs w:val="32"/>
        </w:rPr>
        <w:t>3</w:t>
      </w:r>
      <w:r w:rsidR="00852CA6">
        <w:rPr>
          <w:sz w:val="32"/>
          <w:szCs w:val="32"/>
        </w:rPr>
        <w:t>-6</w:t>
      </w:r>
      <w:r w:rsidRPr="00EA3237">
        <w:rPr>
          <w:sz w:val="32"/>
          <w:szCs w:val="32"/>
        </w:rPr>
        <w:t>)</w:t>
      </w:r>
      <w:r w:rsidR="00FA7979">
        <w:rPr>
          <w:sz w:val="32"/>
          <w:szCs w:val="32"/>
        </w:rPr>
        <w:t xml:space="preserve">: </w:t>
      </w:r>
    </w:p>
    <w:tbl>
      <w:tblPr>
        <w:tblStyle w:val="TableGrid"/>
        <w:tblW w:w="10570" w:type="dxa"/>
        <w:tblLook w:val="04A0" w:firstRow="1" w:lastRow="0" w:firstColumn="1" w:lastColumn="0" w:noHBand="0" w:noVBand="1"/>
      </w:tblPr>
      <w:tblGrid>
        <w:gridCol w:w="3866"/>
        <w:gridCol w:w="2040"/>
        <w:gridCol w:w="4664"/>
      </w:tblGrid>
      <w:tr w:rsidR="00A95AF3" w:rsidRPr="007C771F" w14:paraId="6EEFEB39" w14:textId="77777777" w:rsidTr="00AF1CD0">
        <w:trPr>
          <w:trHeight w:val="547"/>
        </w:trPr>
        <w:tc>
          <w:tcPr>
            <w:tcW w:w="3866" w:type="dxa"/>
          </w:tcPr>
          <w:p w14:paraId="01147E20" w14:textId="77777777" w:rsidR="00A95AF3" w:rsidRPr="007C771F" w:rsidRDefault="00A95AF3" w:rsidP="00AF1CD0">
            <w:pPr>
              <w:bidi w:val="0"/>
              <w:spacing w:before="240" w:after="240"/>
              <w:jc w:val="center"/>
              <w:rPr>
                <w:rFonts w:ascii="Times" w:hAnsi="Times"/>
                <w:b/>
                <w:bCs/>
              </w:rPr>
            </w:pPr>
            <w:r w:rsidRPr="007C771F">
              <w:rPr>
                <w:rFonts w:ascii="Times" w:hAnsi="Times"/>
                <w:b/>
                <w:bCs/>
              </w:rPr>
              <w:t>Member name</w:t>
            </w:r>
          </w:p>
        </w:tc>
        <w:tc>
          <w:tcPr>
            <w:tcW w:w="2040" w:type="dxa"/>
          </w:tcPr>
          <w:p w14:paraId="0A374002" w14:textId="77777777" w:rsidR="00A95AF3" w:rsidRPr="007C771F" w:rsidRDefault="00A95AF3" w:rsidP="00AF1CD0">
            <w:pPr>
              <w:bidi w:val="0"/>
              <w:spacing w:before="240" w:after="240"/>
              <w:jc w:val="center"/>
              <w:rPr>
                <w:rFonts w:ascii="Times" w:hAnsi="Times"/>
                <w:b/>
                <w:bCs/>
              </w:rPr>
            </w:pPr>
            <w:r w:rsidRPr="007C771F">
              <w:rPr>
                <w:rFonts w:ascii="Times" w:hAnsi="Times"/>
                <w:b/>
                <w:bCs/>
              </w:rPr>
              <w:t>Department</w:t>
            </w:r>
          </w:p>
        </w:tc>
        <w:tc>
          <w:tcPr>
            <w:tcW w:w="4664" w:type="dxa"/>
          </w:tcPr>
          <w:p w14:paraId="049F50EB" w14:textId="77777777" w:rsidR="00A95AF3" w:rsidRPr="007C771F" w:rsidRDefault="00A95AF3" w:rsidP="00AF1CD0">
            <w:pPr>
              <w:bidi w:val="0"/>
              <w:spacing w:before="240" w:after="240"/>
              <w:jc w:val="center"/>
              <w:rPr>
                <w:rFonts w:ascii="Times" w:hAnsi="Times"/>
                <w:b/>
                <w:bCs/>
              </w:rPr>
            </w:pPr>
            <w:r w:rsidRPr="007C771F">
              <w:rPr>
                <w:rFonts w:ascii="Times" w:hAnsi="Times"/>
                <w:b/>
                <w:bCs/>
              </w:rPr>
              <w:t>e-mail</w:t>
            </w:r>
          </w:p>
        </w:tc>
      </w:tr>
      <w:tr w:rsidR="00A95AF3" w:rsidRPr="006310F2" w14:paraId="30F1355E" w14:textId="77777777" w:rsidTr="00AF1CD0">
        <w:trPr>
          <w:trHeight w:val="547"/>
        </w:trPr>
        <w:tc>
          <w:tcPr>
            <w:tcW w:w="3866" w:type="dxa"/>
          </w:tcPr>
          <w:p w14:paraId="051FD379" w14:textId="4FBCED06" w:rsidR="00A95AF3" w:rsidRPr="006310F2" w:rsidRDefault="007B7FBD" w:rsidP="00AF1CD0">
            <w:pPr>
              <w:pStyle w:val="ListParagraph"/>
              <w:numPr>
                <w:ilvl w:val="0"/>
                <w:numId w:val="5"/>
              </w:numPr>
              <w:bidi w:val="0"/>
              <w:spacing w:before="240" w:after="240"/>
              <w:ind w:left="284"/>
              <w:jc w:val="both"/>
              <w:rPr>
                <w:rFonts w:ascii="Times" w:hAnsi="Times"/>
                <w:sz w:val="28"/>
                <w:szCs w:val="28"/>
              </w:rPr>
            </w:pPr>
            <w:r>
              <w:rPr>
                <w:rFonts w:ascii="Times" w:hAnsi="Times" w:hint="cs"/>
                <w:sz w:val="28"/>
                <w:szCs w:val="28"/>
                <w:rtl/>
              </w:rPr>
              <w:t>امنيه احمد السيد مصطفى</w:t>
            </w:r>
          </w:p>
        </w:tc>
        <w:tc>
          <w:tcPr>
            <w:tcW w:w="2040" w:type="dxa"/>
          </w:tcPr>
          <w:p w14:paraId="31007817" w14:textId="4351E77A" w:rsidR="00A95AF3" w:rsidRPr="006310F2" w:rsidRDefault="004F6A4C" w:rsidP="00AF1CD0">
            <w:pPr>
              <w:bidi w:val="0"/>
              <w:spacing w:before="240" w:after="240"/>
              <w:jc w:val="both"/>
              <w:rPr>
                <w:rFonts w:ascii="Times" w:hAnsi="Times"/>
                <w:sz w:val="28"/>
                <w:szCs w:val="28"/>
              </w:rPr>
            </w:pPr>
            <w:r w:rsidRPr="006310F2">
              <w:rPr>
                <w:rFonts w:ascii="Times" w:hAnsi="Times"/>
                <w:sz w:val="28"/>
                <w:szCs w:val="28"/>
              </w:rPr>
              <w:t>CS</w:t>
            </w:r>
          </w:p>
        </w:tc>
        <w:tc>
          <w:tcPr>
            <w:tcW w:w="4664" w:type="dxa"/>
          </w:tcPr>
          <w:p w14:paraId="7A0BC77E" w14:textId="132C7ABA" w:rsidR="00A95AF3" w:rsidRPr="006310F2" w:rsidRDefault="004F6A4C" w:rsidP="00AF1CD0">
            <w:pPr>
              <w:bidi w:val="0"/>
              <w:spacing w:before="240" w:after="240"/>
              <w:jc w:val="both"/>
              <w:rPr>
                <w:rFonts w:ascii="Times" w:hAnsi="Times"/>
                <w:sz w:val="28"/>
                <w:szCs w:val="28"/>
              </w:rPr>
            </w:pPr>
            <w:r w:rsidRPr="006310F2">
              <w:rPr>
                <w:rFonts w:ascii="Times" w:hAnsi="Times"/>
                <w:sz w:val="28"/>
                <w:szCs w:val="28"/>
              </w:rPr>
              <w:t>20201700142@cis.asu.edu.eg</w:t>
            </w:r>
          </w:p>
        </w:tc>
      </w:tr>
      <w:tr w:rsidR="00A95AF3" w:rsidRPr="006310F2" w14:paraId="143D2655" w14:textId="77777777" w:rsidTr="00AF1CD0">
        <w:trPr>
          <w:trHeight w:val="547"/>
        </w:trPr>
        <w:tc>
          <w:tcPr>
            <w:tcW w:w="3866" w:type="dxa"/>
          </w:tcPr>
          <w:p w14:paraId="30993615" w14:textId="5BD109BB" w:rsidR="00A95AF3" w:rsidRPr="006310F2" w:rsidRDefault="006D0828" w:rsidP="004F6A4C">
            <w:pPr>
              <w:pStyle w:val="ListParagraph"/>
              <w:numPr>
                <w:ilvl w:val="0"/>
                <w:numId w:val="5"/>
              </w:numPr>
              <w:bidi w:val="0"/>
              <w:spacing w:before="240" w:after="240"/>
              <w:ind w:left="284"/>
              <w:jc w:val="both"/>
              <w:rPr>
                <w:rFonts w:ascii="Times" w:hAnsi="Times"/>
                <w:sz w:val="28"/>
                <w:szCs w:val="28"/>
              </w:rPr>
            </w:pPr>
            <w:r>
              <w:rPr>
                <w:rFonts w:ascii="Times" w:hAnsi="Times" w:hint="cs"/>
                <w:sz w:val="28"/>
                <w:szCs w:val="28"/>
                <w:rtl/>
                <w:lang w:bidi="ar-EG"/>
              </w:rPr>
              <w:t>ا</w:t>
            </w:r>
            <w:r w:rsidR="007B7FBD">
              <w:rPr>
                <w:rFonts w:ascii="Times" w:hAnsi="Times" w:hint="cs"/>
                <w:sz w:val="28"/>
                <w:szCs w:val="28"/>
                <w:rtl/>
              </w:rPr>
              <w:t>مانى</w:t>
            </w:r>
            <w:r w:rsidR="004F6A4C" w:rsidRPr="006310F2">
              <w:rPr>
                <w:rFonts w:ascii="Times" w:hAnsi="Times" w:hint="cs"/>
                <w:sz w:val="28"/>
                <w:szCs w:val="28"/>
                <w:rtl/>
              </w:rPr>
              <w:t xml:space="preserve"> السيد </w:t>
            </w:r>
            <w:r w:rsidR="004F6A4C" w:rsidRPr="006310F2">
              <w:rPr>
                <w:rFonts w:ascii="Times" w:hAnsi="Times" w:hint="cs"/>
                <w:sz w:val="28"/>
                <w:szCs w:val="28"/>
                <w:rtl/>
                <w:lang w:bidi="ar-EG"/>
              </w:rPr>
              <w:t>محمد محمد</w:t>
            </w:r>
          </w:p>
        </w:tc>
        <w:tc>
          <w:tcPr>
            <w:tcW w:w="2040" w:type="dxa"/>
          </w:tcPr>
          <w:p w14:paraId="00BCA2CB" w14:textId="382A02AC" w:rsidR="00A95AF3" w:rsidRPr="006310F2" w:rsidRDefault="004F6A4C" w:rsidP="00AF1CD0">
            <w:pPr>
              <w:bidi w:val="0"/>
              <w:spacing w:before="240" w:after="240"/>
              <w:jc w:val="both"/>
              <w:rPr>
                <w:rFonts w:ascii="Times" w:hAnsi="Times"/>
                <w:sz w:val="28"/>
                <w:szCs w:val="28"/>
              </w:rPr>
            </w:pPr>
            <w:r w:rsidRPr="006310F2">
              <w:rPr>
                <w:rFonts w:ascii="Times" w:hAnsi="Times"/>
                <w:sz w:val="28"/>
                <w:szCs w:val="28"/>
              </w:rPr>
              <w:t>CS</w:t>
            </w:r>
          </w:p>
        </w:tc>
        <w:tc>
          <w:tcPr>
            <w:tcW w:w="4664" w:type="dxa"/>
          </w:tcPr>
          <w:p w14:paraId="5FBDED15" w14:textId="16E52AF5" w:rsidR="00A95AF3" w:rsidRPr="006310F2" w:rsidRDefault="004F6A4C" w:rsidP="00AF1CD0">
            <w:pPr>
              <w:bidi w:val="0"/>
              <w:spacing w:before="240" w:after="240"/>
              <w:jc w:val="both"/>
              <w:rPr>
                <w:rFonts w:ascii="Times" w:hAnsi="Times"/>
                <w:sz w:val="28"/>
                <w:szCs w:val="28"/>
              </w:rPr>
            </w:pPr>
            <w:r w:rsidRPr="006310F2">
              <w:rPr>
                <w:rFonts w:ascii="Times" w:hAnsi="Times"/>
                <w:sz w:val="28"/>
                <w:szCs w:val="28"/>
              </w:rPr>
              <w:t>20201700139@cis.asu.edu.eg</w:t>
            </w:r>
          </w:p>
        </w:tc>
      </w:tr>
      <w:tr w:rsidR="00A95AF3" w:rsidRPr="006310F2" w14:paraId="08E522F5" w14:textId="77777777" w:rsidTr="00AF1CD0">
        <w:trPr>
          <w:trHeight w:val="547"/>
        </w:trPr>
        <w:tc>
          <w:tcPr>
            <w:tcW w:w="3866" w:type="dxa"/>
          </w:tcPr>
          <w:p w14:paraId="08F458CF" w14:textId="6FBA5854" w:rsidR="004F6A4C" w:rsidRPr="006310F2" w:rsidRDefault="007B7FBD" w:rsidP="004F6A4C">
            <w:pPr>
              <w:pStyle w:val="ListParagraph"/>
              <w:numPr>
                <w:ilvl w:val="0"/>
                <w:numId w:val="5"/>
              </w:numPr>
              <w:bidi w:val="0"/>
              <w:spacing w:before="240" w:after="240"/>
              <w:ind w:left="284"/>
              <w:jc w:val="both"/>
              <w:rPr>
                <w:rFonts w:ascii="Times" w:hAnsi="Times"/>
                <w:sz w:val="28"/>
                <w:szCs w:val="28"/>
              </w:rPr>
            </w:pPr>
            <w:r>
              <w:rPr>
                <w:rFonts w:ascii="Times" w:hAnsi="Times" w:hint="cs"/>
                <w:sz w:val="28"/>
                <w:szCs w:val="28"/>
                <w:rtl/>
                <w:lang w:bidi="ar-EG"/>
              </w:rPr>
              <w:t>الاء صلاح عبد الهادي</w:t>
            </w:r>
            <w:r w:rsidR="004F6A4C" w:rsidRPr="006310F2">
              <w:rPr>
                <w:rFonts w:ascii="Times" w:hAnsi="Times" w:hint="cs"/>
                <w:sz w:val="28"/>
                <w:szCs w:val="28"/>
                <w:rtl/>
                <w:lang w:bidi="ar-EG"/>
              </w:rPr>
              <w:t xml:space="preserve"> رجب</w:t>
            </w:r>
            <w:r>
              <w:rPr>
                <w:rFonts w:ascii="Times" w:hAnsi="Times" w:hint="cs"/>
                <w:sz w:val="28"/>
                <w:szCs w:val="28"/>
                <w:rtl/>
                <w:lang w:bidi="ar-EG"/>
              </w:rPr>
              <w:t xml:space="preserve"> احمد</w:t>
            </w:r>
            <w:r w:rsidR="004F6A4C" w:rsidRPr="006310F2">
              <w:rPr>
                <w:rFonts w:ascii="Times" w:hAnsi="Times" w:hint="cs"/>
                <w:sz w:val="28"/>
                <w:szCs w:val="28"/>
                <w:rtl/>
                <w:lang w:bidi="ar-EG"/>
              </w:rPr>
              <w:t xml:space="preserve"> </w:t>
            </w:r>
          </w:p>
        </w:tc>
        <w:tc>
          <w:tcPr>
            <w:tcW w:w="2040" w:type="dxa"/>
          </w:tcPr>
          <w:p w14:paraId="20FFAD15" w14:textId="3EB541AC" w:rsidR="00A95AF3" w:rsidRPr="006310F2" w:rsidRDefault="004F6A4C" w:rsidP="00AF1CD0">
            <w:pPr>
              <w:bidi w:val="0"/>
              <w:spacing w:before="240" w:after="240"/>
              <w:jc w:val="both"/>
              <w:rPr>
                <w:rFonts w:ascii="Times" w:hAnsi="Times"/>
                <w:sz w:val="28"/>
                <w:szCs w:val="28"/>
              </w:rPr>
            </w:pPr>
            <w:r w:rsidRPr="006310F2">
              <w:rPr>
                <w:rFonts w:ascii="Times" w:hAnsi="Times"/>
                <w:sz w:val="28"/>
                <w:szCs w:val="28"/>
              </w:rPr>
              <w:t>CS</w:t>
            </w:r>
          </w:p>
        </w:tc>
        <w:tc>
          <w:tcPr>
            <w:tcW w:w="4664" w:type="dxa"/>
          </w:tcPr>
          <w:p w14:paraId="0B9FB4BB" w14:textId="70ADC49B" w:rsidR="00A95AF3" w:rsidRPr="006310F2" w:rsidRDefault="004F6A4C" w:rsidP="00AF1CD0">
            <w:pPr>
              <w:bidi w:val="0"/>
              <w:spacing w:before="240" w:after="240"/>
              <w:jc w:val="both"/>
              <w:rPr>
                <w:rFonts w:ascii="Times" w:hAnsi="Times"/>
                <w:sz w:val="28"/>
                <w:szCs w:val="28"/>
              </w:rPr>
            </w:pPr>
            <w:r w:rsidRPr="006310F2">
              <w:rPr>
                <w:rFonts w:ascii="Times" w:hAnsi="Times"/>
                <w:sz w:val="28"/>
                <w:szCs w:val="28"/>
              </w:rPr>
              <w:t>20201700134@cis.asu.edu.eg</w:t>
            </w:r>
          </w:p>
        </w:tc>
      </w:tr>
      <w:tr w:rsidR="00A95AF3" w:rsidRPr="006310F2" w14:paraId="3654D1BA" w14:textId="77777777" w:rsidTr="00AF1CD0">
        <w:trPr>
          <w:trHeight w:val="547"/>
        </w:trPr>
        <w:tc>
          <w:tcPr>
            <w:tcW w:w="3866" w:type="dxa"/>
          </w:tcPr>
          <w:p w14:paraId="597ACD3F" w14:textId="4A2A4FCD" w:rsidR="00A95AF3" w:rsidRPr="006310F2" w:rsidRDefault="007B7FBD" w:rsidP="00AF1CD0">
            <w:pPr>
              <w:pStyle w:val="ListParagraph"/>
              <w:numPr>
                <w:ilvl w:val="0"/>
                <w:numId w:val="5"/>
              </w:numPr>
              <w:bidi w:val="0"/>
              <w:spacing w:before="240" w:after="240"/>
              <w:ind w:left="284"/>
              <w:jc w:val="both"/>
              <w:rPr>
                <w:rFonts w:ascii="Times" w:hAnsi="Times"/>
                <w:sz w:val="28"/>
                <w:szCs w:val="28"/>
              </w:rPr>
            </w:pPr>
            <w:r>
              <w:rPr>
                <w:rFonts w:ascii="Times" w:hAnsi="Times" w:hint="cs"/>
                <w:sz w:val="28"/>
                <w:szCs w:val="28"/>
                <w:rtl/>
              </w:rPr>
              <w:t>نور الهدى</w:t>
            </w:r>
            <w:r w:rsidR="006D0828">
              <w:rPr>
                <w:rFonts w:ascii="Times" w:hAnsi="Times" w:hint="cs"/>
                <w:sz w:val="28"/>
                <w:szCs w:val="28"/>
                <w:rtl/>
              </w:rPr>
              <w:t xml:space="preserve"> </w:t>
            </w:r>
            <w:r w:rsidR="006D0828">
              <w:rPr>
                <w:rFonts w:ascii="Times" w:hAnsi="Times" w:hint="cs"/>
                <w:sz w:val="28"/>
                <w:szCs w:val="28"/>
                <w:rtl/>
                <w:lang w:bidi="ar-EG"/>
              </w:rPr>
              <w:t>ا</w:t>
            </w:r>
            <w:r>
              <w:rPr>
                <w:rFonts w:ascii="Times" w:hAnsi="Times" w:hint="cs"/>
                <w:sz w:val="28"/>
                <w:szCs w:val="28"/>
                <w:rtl/>
                <w:lang w:bidi="ar-EG"/>
              </w:rPr>
              <w:t>حمد مصطفى كمال</w:t>
            </w:r>
          </w:p>
        </w:tc>
        <w:tc>
          <w:tcPr>
            <w:tcW w:w="2040" w:type="dxa"/>
          </w:tcPr>
          <w:p w14:paraId="5720C539" w14:textId="4AA53E5F" w:rsidR="00A95AF3" w:rsidRPr="006310F2" w:rsidRDefault="004F6A4C" w:rsidP="00AF1CD0">
            <w:pPr>
              <w:bidi w:val="0"/>
              <w:spacing w:before="240" w:after="240"/>
              <w:jc w:val="both"/>
              <w:rPr>
                <w:rFonts w:ascii="Times" w:hAnsi="Times"/>
                <w:sz w:val="28"/>
                <w:szCs w:val="28"/>
              </w:rPr>
            </w:pPr>
            <w:r w:rsidRPr="006310F2">
              <w:rPr>
                <w:rFonts w:ascii="Times" w:hAnsi="Times"/>
                <w:sz w:val="28"/>
                <w:szCs w:val="28"/>
              </w:rPr>
              <w:t>CS</w:t>
            </w:r>
          </w:p>
        </w:tc>
        <w:tc>
          <w:tcPr>
            <w:tcW w:w="4664" w:type="dxa"/>
          </w:tcPr>
          <w:p w14:paraId="1F3B05A8" w14:textId="6C71A57B" w:rsidR="00A95AF3" w:rsidRPr="006310F2" w:rsidRDefault="006D0828" w:rsidP="00AF1CD0">
            <w:pPr>
              <w:bidi w:val="0"/>
              <w:spacing w:before="240" w:after="240"/>
              <w:jc w:val="both"/>
              <w:rPr>
                <w:rFonts w:ascii="Times" w:hAnsi="Times"/>
                <w:sz w:val="28"/>
                <w:szCs w:val="28"/>
              </w:rPr>
            </w:pPr>
            <w:r>
              <w:rPr>
                <w:rFonts w:ascii="Times" w:hAnsi="Times" w:hint="cs"/>
                <w:sz w:val="28"/>
                <w:szCs w:val="28"/>
                <w:rtl/>
              </w:rPr>
              <w:t>20201700931</w:t>
            </w:r>
            <w:r>
              <w:rPr>
                <w:rFonts w:ascii="Times" w:hAnsi="Times"/>
                <w:sz w:val="28"/>
                <w:szCs w:val="28"/>
              </w:rPr>
              <w:t>@cis.asu.edu.eg</w:t>
            </w:r>
          </w:p>
        </w:tc>
      </w:tr>
      <w:tr w:rsidR="00A95AF3" w:rsidRPr="006310F2" w14:paraId="5251285E" w14:textId="77777777" w:rsidTr="00AF1CD0">
        <w:trPr>
          <w:trHeight w:val="538"/>
        </w:trPr>
        <w:tc>
          <w:tcPr>
            <w:tcW w:w="3866" w:type="dxa"/>
          </w:tcPr>
          <w:p w14:paraId="6EFEA249" w14:textId="218E0FE8" w:rsidR="00A95AF3" w:rsidRPr="006310F2" w:rsidRDefault="004F6A4C" w:rsidP="00AF1CD0">
            <w:pPr>
              <w:pStyle w:val="ListParagraph"/>
              <w:numPr>
                <w:ilvl w:val="0"/>
                <w:numId w:val="5"/>
              </w:numPr>
              <w:bidi w:val="0"/>
              <w:spacing w:before="240" w:after="240"/>
              <w:ind w:left="284"/>
              <w:jc w:val="both"/>
              <w:rPr>
                <w:rFonts w:ascii="Times" w:hAnsi="Times"/>
                <w:sz w:val="28"/>
                <w:szCs w:val="28"/>
              </w:rPr>
            </w:pPr>
            <w:r w:rsidRPr="006310F2">
              <w:rPr>
                <w:rFonts w:ascii="Times" w:hAnsi="Times" w:hint="cs"/>
                <w:sz w:val="28"/>
                <w:szCs w:val="28"/>
                <w:rtl/>
              </w:rPr>
              <w:t>نورهان عادل</w:t>
            </w:r>
            <w:r w:rsidR="007B7FBD">
              <w:rPr>
                <w:rFonts w:ascii="Times" w:hAnsi="Times" w:hint="cs"/>
                <w:sz w:val="28"/>
                <w:szCs w:val="28"/>
                <w:rtl/>
              </w:rPr>
              <w:t xml:space="preserve"> عبد الراضي زكي </w:t>
            </w:r>
            <w:r w:rsidR="006D0828">
              <w:rPr>
                <w:rFonts w:ascii="Times" w:hAnsi="Times"/>
                <w:sz w:val="28"/>
                <w:szCs w:val="28"/>
              </w:rPr>
              <w:t xml:space="preserve"> </w:t>
            </w:r>
          </w:p>
        </w:tc>
        <w:tc>
          <w:tcPr>
            <w:tcW w:w="2040" w:type="dxa"/>
          </w:tcPr>
          <w:p w14:paraId="39A4C2EE" w14:textId="4056A904" w:rsidR="00A95AF3" w:rsidRPr="006310F2" w:rsidRDefault="004F6A4C" w:rsidP="00AF1CD0">
            <w:pPr>
              <w:bidi w:val="0"/>
              <w:spacing w:before="240" w:after="240"/>
              <w:jc w:val="both"/>
              <w:rPr>
                <w:rFonts w:ascii="Times" w:hAnsi="Times"/>
                <w:sz w:val="28"/>
                <w:szCs w:val="28"/>
              </w:rPr>
            </w:pPr>
            <w:r w:rsidRPr="006310F2">
              <w:rPr>
                <w:rFonts w:ascii="Times" w:hAnsi="Times"/>
                <w:sz w:val="28"/>
                <w:szCs w:val="28"/>
              </w:rPr>
              <w:t>CS</w:t>
            </w:r>
          </w:p>
        </w:tc>
        <w:tc>
          <w:tcPr>
            <w:tcW w:w="4664" w:type="dxa"/>
          </w:tcPr>
          <w:p w14:paraId="00D6FA68" w14:textId="1DFFCF04" w:rsidR="00A95AF3" w:rsidRPr="006310F2" w:rsidRDefault="007B7FBD" w:rsidP="00AF1CD0">
            <w:pPr>
              <w:bidi w:val="0"/>
              <w:spacing w:before="240" w:after="240"/>
              <w:jc w:val="both"/>
              <w:rPr>
                <w:rFonts w:ascii="Times" w:hAnsi="Times"/>
                <w:sz w:val="28"/>
                <w:szCs w:val="28"/>
              </w:rPr>
            </w:pPr>
            <w:r>
              <w:rPr>
                <w:rFonts w:ascii="Times" w:hAnsi="Times"/>
                <w:sz w:val="28"/>
                <w:szCs w:val="28"/>
              </w:rPr>
              <w:t>20201700941@cis.asu.edu.eg</w:t>
            </w:r>
          </w:p>
        </w:tc>
      </w:tr>
      <w:tr w:rsidR="00852CA6" w:rsidRPr="006310F2" w14:paraId="1FCBA06E" w14:textId="77777777" w:rsidTr="00AF1CD0">
        <w:trPr>
          <w:trHeight w:val="547"/>
        </w:trPr>
        <w:tc>
          <w:tcPr>
            <w:tcW w:w="3866" w:type="dxa"/>
          </w:tcPr>
          <w:p w14:paraId="0E868E05" w14:textId="25CC938C" w:rsidR="00852CA6" w:rsidRPr="006310F2" w:rsidRDefault="004F6A4C" w:rsidP="00AF1CD0">
            <w:pPr>
              <w:pStyle w:val="ListParagraph"/>
              <w:numPr>
                <w:ilvl w:val="0"/>
                <w:numId w:val="5"/>
              </w:numPr>
              <w:bidi w:val="0"/>
              <w:spacing w:before="240" w:after="240"/>
              <w:ind w:left="284"/>
              <w:jc w:val="both"/>
              <w:rPr>
                <w:rFonts w:ascii="Times" w:hAnsi="Times"/>
                <w:sz w:val="28"/>
                <w:szCs w:val="28"/>
              </w:rPr>
            </w:pPr>
            <w:r w:rsidRPr="006310F2">
              <w:rPr>
                <w:rFonts w:ascii="Times" w:hAnsi="Times" w:hint="cs"/>
                <w:sz w:val="28"/>
                <w:szCs w:val="28"/>
                <w:rtl/>
              </w:rPr>
              <w:t>مي عادل</w:t>
            </w:r>
            <w:r w:rsidR="007B7FBD">
              <w:rPr>
                <w:rFonts w:ascii="Times" w:hAnsi="Times" w:hint="cs"/>
                <w:sz w:val="28"/>
                <w:szCs w:val="28"/>
                <w:rtl/>
              </w:rPr>
              <w:t xml:space="preserve"> عبد</w:t>
            </w:r>
            <w:r w:rsidR="007B7FBD">
              <w:rPr>
                <w:rFonts w:ascii="Times" w:hAnsi="Times" w:hint="cs"/>
                <w:sz w:val="28"/>
                <w:szCs w:val="28"/>
                <w:rtl/>
                <w:lang w:bidi="ar-EG"/>
              </w:rPr>
              <w:t xml:space="preserve"> </w:t>
            </w:r>
            <w:r w:rsidR="007B7FBD">
              <w:rPr>
                <w:rFonts w:ascii="Times" w:hAnsi="Times" w:hint="cs"/>
                <w:sz w:val="28"/>
                <w:szCs w:val="28"/>
                <w:rtl/>
              </w:rPr>
              <w:t>العزيز سبع</w:t>
            </w:r>
          </w:p>
        </w:tc>
        <w:tc>
          <w:tcPr>
            <w:tcW w:w="2040" w:type="dxa"/>
          </w:tcPr>
          <w:p w14:paraId="5B031C06" w14:textId="579EC483" w:rsidR="00852CA6" w:rsidRPr="006310F2" w:rsidRDefault="004F6A4C" w:rsidP="00AF1CD0">
            <w:pPr>
              <w:bidi w:val="0"/>
              <w:spacing w:before="240" w:after="240"/>
              <w:jc w:val="both"/>
              <w:rPr>
                <w:rFonts w:ascii="Times" w:hAnsi="Times"/>
                <w:sz w:val="28"/>
                <w:szCs w:val="28"/>
              </w:rPr>
            </w:pPr>
            <w:r w:rsidRPr="006310F2">
              <w:rPr>
                <w:rFonts w:ascii="Times" w:hAnsi="Times"/>
                <w:sz w:val="28"/>
                <w:szCs w:val="28"/>
              </w:rPr>
              <w:t>CS</w:t>
            </w:r>
          </w:p>
        </w:tc>
        <w:tc>
          <w:tcPr>
            <w:tcW w:w="4664" w:type="dxa"/>
          </w:tcPr>
          <w:p w14:paraId="2156F397" w14:textId="728CC8C9" w:rsidR="00852CA6" w:rsidRPr="006310F2" w:rsidRDefault="007B7FBD" w:rsidP="00AF1CD0">
            <w:pPr>
              <w:bidi w:val="0"/>
              <w:spacing w:before="240" w:after="240"/>
              <w:jc w:val="both"/>
              <w:rPr>
                <w:rFonts w:ascii="Times" w:hAnsi="Times"/>
                <w:sz w:val="28"/>
                <w:szCs w:val="28"/>
              </w:rPr>
            </w:pPr>
            <w:r>
              <w:rPr>
                <w:rFonts w:ascii="Times" w:hAnsi="Times" w:hint="cs"/>
                <w:sz w:val="28"/>
                <w:szCs w:val="28"/>
                <w:rtl/>
              </w:rPr>
              <w:t>20201701213</w:t>
            </w:r>
            <w:r>
              <w:rPr>
                <w:rFonts w:ascii="Times" w:hAnsi="Times"/>
                <w:sz w:val="28"/>
                <w:szCs w:val="28"/>
              </w:rPr>
              <w:t>@cis.asu.edu.eg</w:t>
            </w:r>
          </w:p>
        </w:tc>
      </w:tr>
    </w:tbl>
    <w:p w14:paraId="61D654C1" w14:textId="77777777" w:rsidR="00E6021E" w:rsidRPr="006310F2" w:rsidRDefault="00E6021E" w:rsidP="00E6021E">
      <w:pPr>
        <w:bidi w:val="0"/>
        <w:rPr>
          <w:sz w:val="28"/>
          <w:szCs w:val="28"/>
        </w:rPr>
      </w:pPr>
    </w:p>
    <w:p w14:paraId="767E642D" w14:textId="361F2E78" w:rsidR="001A0EE1" w:rsidRPr="006310F2" w:rsidRDefault="001A0EE1" w:rsidP="001A0EE1">
      <w:pPr>
        <w:pStyle w:val="Heading2"/>
        <w:bidi w:val="0"/>
        <w:jc w:val="both"/>
        <w:rPr>
          <w:sz w:val="28"/>
          <w:szCs w:val="28"/>
        </w:rPr>
      </w:pPr>
      <w:r w:rsidRPr="006310F2">
        <w:rPr>
          <w:sz w:val="28"/>
          <w:szCs w:val="28"/>
        </w:rPr>
        <w:t xml:space="preserve">Supervision team approval </w:t>
      </w:r>
    </w:p>
    <w:tbl>
      <w:tblPr>
        <w:tblStyle w:val="TableGrid"/>
        <w:tblW w:w="0" w:type="auto"/>
        <w:tblLook w:val="04A0" w:firstRow="1" w:lastRow="0" w:firstColumn="1" w:lastColumn="0" w:noHBand="0" w:noVBand="1"/>
      </w:tblPr>
      <w:tblGrid>
        <w:gridCol w:w="3337"/>
        <w:gridCol w:w="1591"/>
        <w:gridCol w:w="1663"/>
        <w:gridCol w:w="4091"/>
      </w:tblGrid>
      <w:tr w:rsidR="00AF1CD0" w:rsidRPr="006310F2" w14:paraId="55964E0C" w14:textId="77777777" w:rsidTr="00057CBA">
        <w:trPr>
          <w:trHeight w:val="169"/>
        </w:trPr>
        <w:tc>
          <w:tcPr>
            <w:tcW w:w="3434" w:type="dxa"/>
          </w:tcPr>
          <w:p w14:paraId="69D5FA0C" w14:textId="77777777" w:rsidR="00AF1CD0" w:rsidRPr="006310F2" w:rsidRDefault="00AF1CD0" w:rsidP="00AA0B53">
            <w:pPr>
              <w:bidi w:val="0"/>
              <w:jc w:val="center"/>
              <w:rPr>
                <w:rFonts w:ascii="Times" w:hAnsi="Times"/>
                <w:b/>
                <w:bCs/>
                <w:sz w:val="28"/>
                <w:szCs w:val="28"/>
              </w:rPr>
            </w:pPr>
            <w:r w:rsidRPr="006310F2">
              <w:rPr>
                <w:rFonts w:ascii="Times" w:hAnsi="Times"/>
                <w:b/>
                <w:bCs/>
                <w:sz w:val="28"/>
                <w:szCs w:val="28"/>
              </w:rPr>
              <w:t>Name</w:t>
            </w:r>
          </w:p>
        </w:tc>
        <w:tc>
          <w:tcPr>
            <w:tcW w:w="1600" w:type="dxa"/>
          </w:tcPr>
          <w:p w14:paraId="7AFED933" w14:textId="1B88906C" w:rsidR="00AF1CD0" w:rsidRPr="006310F2" w:rsidRDefault="00AF1CD0" w:rsidP="00AA0B53">
            <w:pPr>
              <w:bidi w:val="0"/>
              <w:jc w:val="center"/>
              <w:rPr>
                <w:rFonts w:ascii="Times" w:hAnsi="Times"/>
                <w:b/>
                <w:bCs/>
                <w:sz w:val="28"/>
                <w:szCs w:val="28"/>
              </w:rPr>
            </w:pPr>
            <w:r w:rsidRPr="006310F2">
              <w:rPr>
                <w:rFonts w:ascii="Times" w:hAnsi="Times"/>
                <w:b/>
                <w:bCs/>
                <w:sz w:val="28"/>
                <w:szCs w:val="28"/>
              </w:rPr>
              <w:t>Signature</w:t>
            </w:r>
          </w:p>
        </w:tc>
        <w:tc>
          <w:tcPr>
            <w:tcW w:w="1453" w:type="dxa"/>
          </w:tcPr>
          <w:p w14:paraId="50E6872F" w14:textId="1B61336F" w:rsidR="00AF1CD0" w:rsidRPr="006310F2" w:rsidRDefault="00AF1CD0" w:rsidP="00AA0B53">
            <w:pPr>
              <w:bidi w:val="0"/>
              <w:jc w:val="center"/>
              <w:rPr>
                <w:rFonts w:ascii="Times" w:hAnsi="Times"/>
                <w:b/>
                <w:bCs/>
                <w:sz w:val="28"/>
                <w:szCs w:val="28"/>
              </w:rPr>
            </w:pPr>
            <w:r w:rsidRPr="006310F2">
              <w:rPr>
                <w:rFonts w:ascii="Times" w:hAnsi="Times"/>
                <w:b/>
                <w:bCs/>
                <w:sz w:val="28"/>
                <w:szCs w:val="28"/>
              </w:rPr>
              <w:t>Department</w:t>
            </w:r>
          </w:p>
        </w:tc>
        <w:tc>
          <w:tcPr>
            <w:tcW w:w="4111" w:type="dxa"/>
          </w:tcPr>
          <w:p w14:paraId="36DCF456" w14:textId="77777777" w:rsidR="00AF1CD0" w:rsidRPr="006310F2" w:rsidRDefault="00AF1CD0" w:rsidP="00AA0B53">
            <w:pPr>
              <w:bidi w:val="0"/>
              <w:jc w:val="center"/>
              <w:rPr>
                <w:rFonts w:ascii="Times" w:hAnsi="Times"/>
                <w:b/>
                <w:bCs/>
                <w:sz w:val="28"/>
                <w:szCs w:val="28"/>
              </w:rPr>
            </w:pPr>
            <w:r w:rsidRPr="006310F2">
              <w:rPr>
                <w:rFonts w:ascii="Times" w:hAnsi="Times"/>
                <w:b/>
                <w:bCs/>
                <w:sz w:val="28"/>
                <w:szCs w:val="28"/>
              </w:rPr>
              <w:t>e-mail</w:t>
            </w:r>
          </w:p>
        </w:tc>
      </w:tr>
      <w:tr w:rsidR="00AF1CD0" w:rsidRPr="006310F2" w14:paraId="706D5263" w14:textId="77777777" w:rsidTr="00057CBA">
        <w:trPr>
          <w:trHeight w:val="509"/>
        </w:trPr>
        <w:tc>
          <w:tcPr>
            <w:tcW w:w="3434" w:type="dxa"/>
          </w:tcPr>
          <w:p w14:paraId="023D1527" w14:textId="5DE3719D" w:rsidR="00AF1CD0" w:rsidRPr="006310F2" w:rsidRDefault="00AF1CD0" w:rsidP="00AA0B53">
            <w:pPr>
              <w:bidi w:val="0"/>
              <w:jc w:val="both"/>
              <w:rPr>
                <w:rFonts w:ascii="Times" w:hAnsi="Times"/>
                <w:b/>
                <w:bCs/>
                <w:color w:val="A6A6A6" w:themeColor="background1" w:themeShade="A6"/>
                <w:sz w:val="28"/>
                <w:szCs w:val="28"/>
              </w:rPr>
            </w:pPr>
          </w:p>
          <w:p w14:paraId="7C613721" w14:textId="7FC5C1D6" w:rsidR="00AF1CD0" w:rsidRPr="006310F2" w:rsidRDefault="00A62880" w:rsidP="007B7FBD">
            <w:pPr>
              <w:bidi w:val="0"/>
              <w:jc w:val="both"/>
              <w:rPr>
                <w:rFonts w:ascii="Times" w:hAnsi="Times"/>
                <w:b/>
                <w:bCs/>
                <w:sz w:val="28"/>
                <w:szCs w:val="28"/>
                <w:rtl/>
                <w:lang w:bidi="ar-EG"/>
              </w:rPr>
            </w:pPr>
            <w:r>
              <w:rPr>
                <w:rFonts w:ascii="Times" w:hAnsi="Times"/>
                <w:b/>
                <w:bCs/>
                <w:sz w:val="28"/>
                <w:szCs w:val="28"/>
                <w:lang w:bidi="ar-EG"/>
              </w:rPr>
              <w:t xml:space="preserve">Dr. </w:t>
            </w:r>
            <w:proofErr w:type="spellStart"/>
            <w:r>
              <w:rPr>
                <w:rFonts w:ascii="Times" w:hAnsi="Times"/>
                <w:b/>
                <w:bCs/>
                <w:sz w:val="28"/>
                <w:szCs w:val="28"/>
                <w:lang w:bidi="ar-EG"/>
              </w:rPr>
              <w:t>Hanan</w:t>
            </w:r>
            <w:proofErr w:type="spellEnd"/>
            <w:r>
              <w:rPr>
                <w:rFonts w:ascii="Times" w:hAnsi="Times"/>
                <w:b/>
                <w:bCs/>
                <w:sz w:val="28"/>
                <w:szCs w:val="28"/>
                <w:lang w:bidi="ar-EG"/>
              </w:rPr>
              <w:t xml:space="preserve"> </w:t>
            </w:r>
            <w:proofErr w:type="spellStart"/>
            <w:r>
              <w:rPr>
                <w:rFonts w:ascii="Times" w:hAnsi="Times"/>
                <w:b/>
                <w:bCs/>
                <w:sz w:val="28"/>
                <w:szCs w:val="28"/>
                <w:lang w:bidi="ar-EG"/>
              </w:rPr>
              <w:t>Hindy</w:t>
            </w:r>
            <w:proofErr w:type="spellEnd"/>
          </w:p>
          <w:p w14:paraId="388CF583" w14:textId="53B58247" w:rsidR="00AF1CD0" w:rsidRPr="006310F2" w:rsidRDefault="00AF1CD0" w:rsidP="00AA0B53">
            <w:pPr>
              <w:bidi w:val="0"/>
              <w:jc w:val="both"/>
              <w:rPr>
                <w:rFonts w:ascii="Times" w:hAnsi="Times"/>
                <w:color w:val="A6A6A6" w:themeColor="background1" w:themeShade="A6"/>
                <w:sz w:val="28"/>
                <w:szCs w:val="28"/>
              </w:rPr>
            </w:pPr>
          </w:p>
        </w:tc>
        <w:tc>
          <w:tcPr>
            <w:tcW w:w="1600" w:type="dxa"/>
          </w:tcPr>
          <w:p w14:paraId="21B2683B" w14:textId="77777777" w:rsidR="00AF1CD0" w:rsidRPr="006310F2" w:rsidRDefault="00AF1CD0" w:rsidP="00AA0B53">
            <w:pPr>
              <w:bidi w:val="0"/>
              <w:jc w:val="both"/>
              <w:rPr>
                <w:rFonts w:ascii="Times" w:hAnsi="Times"/>
                <w:color w:val="A6A6A6" w:themeColor="background1" w:themeShade="A6"/>
                <w:sz w:val="28"/>
                <w:szCs w:val="28"/>
              </w:rPr>
            </w:pPr>
          </w:p>
        </w:tc>
        <w:tc>
          <w:tcPr>
            <w:tcW w:w="1453" w:type="dxa"/>
          </w:tcPr>
          <w:p w14:paraId="12B36B33" w14:textId="6A39D39D" w:rsidR="00AF1CD0" w:rsidRPr="006310F2" w:rsidRDefault="007D3786" w:rsidP="00AA0B53">
            <w:pPr>
              <w:bidi w:val="0"/>
              <w:jc w:val="both"/>
              <w:rPr>
                <w:rFonts w:ascii="Times" w:hAnsi="Times"/>
                <w:color w:val="000000" w:themeColor="text1"/>
                <w:sz w:val="28"/>
                <w:szCs w:val="28"/>
              </w:rPr>
            </w:pPr>
            <w:r w:rsidRPr="006310F2">
              <w:rPr>
                <w:rFonts w:ascii="Times" w:hAnsi="Times"/>
                <w:color w:val="000000" w:themeColor="text1"/>
                <w:sz w:val="28"/>
                <w:szCs w:val="28"/>
              </w:rPr>
              <w:t>CS</w:t>
            </w:r>
          </w:p>
        </w:tc>
        <w:tc>
          <w:tcPr>
            <w:tcW w:w="4111" w:type="dxa"/>
          </w:tcPr>
          <w:p w14:paraId="08243762" w14:textId="0B13E4D3" w:rsidR="00AF1CD0" w:rsidRPr="006310F2" w:rsidRDefault="006310F2" w:rsidP="00AA0B53">
            <w:pPr>
              <w:bidi w:val="0"/>
              <w:jc w:val="both"/>
              <w:rPr>
                <w:rFonts w:ascii="Times" w:hAnsi="Times"/>
                <w:sz w:val="28"/>
                <w:szCs w:val="28"/>
              </w:rPr>
            </w:pPr>
            <w:r w:rsidRPr="006310F2">
              <w:rPr>
                <w:rFonts w:ascii="Times" w:hAnsi="Times"/>
                <w:sz w:val="28"/>
                <w:szCs w:val="28"/>
              </w:rPr>
              <w:t>hanan.hindy@cis.asu.edu.eg</w:t>
            </w:r>
          </w:p>
        </w:tc>
      </w:tr>
      <w:tr w:rsidR="00AF1CD0" w:rsidRPr="006310F2" w14:paraId="5FF4EEB6" w14:textId="77777777" w:rsidTr="00057CBA">
        <w:trPr>
          <w:trHeight w:val="509"/>
        </w:trPr>
        <w:tc>
          <w:tcPr>
            <w:tcW w:w="3434" w:type="dxa"/>
          </w:tcPr>
          <w:p w14:paraId="7D4A9AE6" w14:textId="77777777" w:rsidR="00A62880" w:rsidRDefault="00A62880" w:rsidP="00A62880">
            <w:pPr>
              <w:bidi w:val="0"/>
              <w:jc w:val="both"/>
              <w:rPr>
                <w:rFonts w:ascii="Times" w:hAnsi="Times"/>
                <w:b/>
                <w:bCs/>
                <w:color w:val="A6A6A6" w:themeColor="background1" w:themeShade="A6"/>
                <w:sz w:val="28"/>
                <w:szCs w:val="28"/>
              </w:rPr>
            </w:pPr>
          </w:p>
          <w:p w14:paraId="71D09219" w14:textId="32256EC7" w:rsidR="00A62880" w:rsidRPr="006310F2" w:rsidRDefault="00A62880" w:rsidP="00A62880">
            <w:pPr>
              <w:bidi w:val="0"/>
              <w:jc w:val="both"/>
              <w:rPr>
                <w:rFonts w:ascii="Times" w:hAnsi="Times"/>
                <w:color w:val="A6A6A6" w:themeColor="background1" w:themeShade="A6"/>
                <w:sz w:val="28"/>
                <w:szCs w:val="28"/>
              </w:rPr>
            </w:pPr>
            <w:r w:rsidRPr="00A62880">
              <w:rPr>
                <w:rFonts w:ascii="Times" w:hAnsi="Times"/>
                <w:b/>
                <w:bCs/>
                <w:color w:val="000000" w:themeColor="text1"/>
                <w:sz w:val="28"/>
                <w:szCs w:val="28"/>
              </w:rPr>
              <w:t xml:space="preserve">TA. </w:t>
            </w:r>
            <w:proofErr w:type="spellStart"/>
            <w:r w:rsidRPr="00A62880">
              <w:rPr>
                <w:rFonts w:ascii="Times" w:hAnsi="Times"/>
                <w:b/>
                <w:bCs/>
                <w:color w:val="000000" w:themeColor="text1"/>
                <w:sz w:val="28"/>
                <w:szCs w:val="28"/>
              </w:rPr>
              <w:t>Yomna</w:t>
            </w:r>
            <w:proofErr w:type="spellEnd"/>
            <w:r w:rsidRPr="00A62880">
              <w:rPr>
                <w:rFonts w:ascii="Times" w:hAnsi="Times"/>
                <w:b/>
                <w:bCs/>
                <w:color w:val="000000" w:themeColor="text1"/>
                <w:sz w:val="28"/>
                <w:szCs w:val="28"/>
              </w:rPr>
              <w:t xml:space="preserve"> Ahmed</w:t>
            </w:r>
          </w:p>
        </w:tc>
        <w:tc>
          <w:tcPr>
            <w:tcW w:w="1600" w:type="dxa"/>
          </w:tcPr>
          <w:p w14:paraId="6BC17F21" w14:textId="77777777" w:rsidR="00AF1CD0" w:rsidRPr="006310F2" w:rsidRDefault="00AF1CD0" w:rsidP="00AA0B53">
            <w:pPr>
              <w:bidi w:val="0"/>
              <w:jc w:val="both"/>
              <w:rPr>
                <w:rFonts w:ascii="Times" w:hAnsi="Times"/>
                <w:color w:val="A6A6A6" w:themeColor="background1" w:themeShade="A6"/>
                <w:sz w:val="28"/>
                <w:szCs w:val="28"/>
              </w:rPr>
            </w:pPr>
          </w:p>
        </w:tc>
        <w:tc>
          <w:tcPr>
            <w:tcW w:w="1453" w:type="dxa"/>
          </w:tcPr>
          <w:p w14:paraId="6981BF3E" w14:textId="47781F07" w:rsidR="00AF1CD0" w:rsidRPr="006310F2" w:rsidRDefault="007D3786" w:rsidP="00AA0B53">
            <w:pPr>
              <w:bidi w:val="0"/>
              <w:jc w:val="both"/>
              <w:rPr>
                <w:rFonts w:ascii="Times" w:hAnsi="Times"/>
                <w:color w:val="000000" w:themeColor="text1"/>
                <w:sz w:val="28"/>
                <w:szCs w:val="28"/>
              </w:rPr>
            </w:pPr>
            <w:r w:rsidRPr="006310F2">
              <w:rPr>
                <w:rFonts w:ascii="Times" w:hAnsi="Times"/>
                <w:color w:val="000000" w:themeColor="text1"/>
                <w:sz w:val="28"/>
                <w:szCs w:val="28"/>
              </w:rPr>
              <w:t>CS</w:t>
            </w:r>
          </w:p>
        </w:tc>
        <w:tc>
          <w:tcPr>
            <w:tcW w:w="4111" w:type="dxa"/>
          </w:tcPr>
          <w:p w14:paraId="31929899" w14:textId="6412DB76" w:rsidR="00AF1CD0" w:rsidRPr="006310F2" w:rsidRDefault="006310F2" w:rsidP="00AA0B53">
            <w:pPr>
              <w:bidi w:val="0"/>
              <w:jc w:val="both"/>
              <w:rPr>
                <w:rFonts w:ascii="Times" w:hAnsi="Times"/>
                <w:sz w:val="28"/>
                <w:szCs w:val="28"/>
              </w:rPr>
            </w:pPr>
            <w:r w:rsidRPr="006310F2">
              <w:rPr>
                <w:rFonts w:ascii="Times" w:hAnsi="Times"/>
                <w:sz w:val="28"/>
                <w:szCs w:val="28"/>
              </w:rPr>
              <w:t>yomna.</w:t>
            </w:r>
            <w:r w:rsidR="009A287B">
              <w:rPr>
                <w:rFonts w:ascii="Times" w:hAnsi="Times"/>
                <w:sz w:val="28"/>
                <w:szCs w:val="28"/>
              </w:rPr>
              <w:t>a</w:t>
            </w:r>
            <w:r w:rsidR="009A287B" w:rsidRPr="006310F2">
              <w:rPr>
                <w:rFonts w:ascii="Times" w:hAnsi="Times"/>
                <w:sz w:val="28"/>
                <w:szCs w:val="28"/>
              </w:rPr>
              <w:t>hmed</w:t>
            </w:r>
            <w:r w:rsidRPr="006310F2">
              <w:rPr>
                <w:rFonts w:ascii="Times" w:hAnsi="Times"/>
                <w:sz w:val="28"/>
                <w:szCs w:val="28"/>
              </w:rPr>
              <w:t>@cis.asu.edu.eg</w:t>
            </w:r>
          </w:p>
        </w:tc>
      </w:tr>
    </w:tbl>
    <w:p w14:paraId="66A0837D" w14:textId="77777777" w:rsidR="00AF1CD0" w:rsidRPr="006310F2" w:rsidRDefault="00AF1CD0" w:rsidP="006A03ED">
      <w:pPr>
        <w:pStyle w:val="Heading2"/>
        <w:bidi w:val="0"/>
        <w:jc w:val="both"/>
        <w:rPr>
          <w:sz w:val="32"/>
          <w:szCs w:val="32"/>
        </w:rPr>
      </w:pPr>
    </w:p>
    <w:p w14:paraId="7C846A34" w14:textId="77777777" w:rsidR="00AF1CD0" w:rsidRDefault="00AF1CD0">
      <w:pPr>
        <w:bidi w:val="0"/>
        <w:spacing w:after="200" w:line="276" w:lineRule="auto"/>
        <w:rPr>
          <w:rFonts w:asciiTheme="majorHAnsi" w:eastAsiaTheme="majorEastAsia" w:hAnsiTheme="majorHAnsi" w:cstheme="majorBidi"/>
          <w:b/>
          <w:bCs/>
          <w:color w:val="4F81BD" w:themeColor="accent1"/>
          <w:sz w:val="32"/>
          <w:szCs w:val="32"/>
          <w:rtl/>
          <w:lang w:bidi="ar-EG"/>
        </w:rPr>
      </w:pPr>
      <w:r>
        <w:rPr>
          <w:sz w:val="32"/>
          <w:szCs w:val="32"/>
        </w:rPr>
        <w:br w:type="page"/>
      </w:r>
    </w:p>
    <w:p w14:paraId="427D4291" w14:textId="0CD54B5C" w:rsidR="007D3786" w:rsidRPr="00794C8B" w:rsidRDefault="00E6021E" w:rsidP="00794C8B">
      <w:pPr>
        <w:pStyle w:val="Heading2"/>
        <w:bidi w:val="0"/>
        <w:jc w:val="both"/>
        <w:rPr>
          <w:sz w:val="32"/>
          <w:szCs w:val="32"/>
        </w:rPr>
      </w:pPr>
      <w:r w:rsidRPr="00EA3237">
        <w:rPr>
          <w:sz w:val="32"/>
          <w:szCs w:val="32"/>
        </w:rPr>
        <w:t>Introduction</w:t>
      </w:r>
    </w:p>
    <w:p w14:paraId="5C49AD8B" w14:textId="574F7E93" w:rsidR="005E6167" w:rsidRPr="005E6167" w:rsidRDefault="005E6167" w:rsidP="005E6167">
      <w:pPr>
        <w:bidi w:val="0"/>
        <w:jc w:val="both"/>
        <w:rPr>
          <w:rFonts w:asciiTheme="majorHAnsi" w:hAnsiTheme="majorHAnsi"/>
          <w:color w:val="000000" w:themeColor="text1"/>
          <w:sz w:val="28"/>
          <w:szCs w:val="28"/>
        </w:rPr>
      </w:pPr>
      <w:r w:rsidRPr="005E6167">
        <w:rPr>
          <w:rFonts w:asciiTheme="majorHAnsi" w:hAnsiTheme="majorHAnsi"/>
          <w:color w:val="000000" w:themeColor="text1"/>
          <w:sz w:val="28"/>
          <w:szCs w:val="28"/>
        </w:rPr>
        <w:t>“When dealing with people, remember you are not dealing with creatures of logic, but creatures of emotion.” Dale Carnegie [2]. Emotions play an extremely important role in human mental life [</w:t>
      </w:r>
      <w:r w:rsidR="009A0851">
        <w:rPr>
          <w:rFonts w:asciiTheme="majorHAnsi" w:hAnsiTheme="majorHAnsi"/>
          <w:color w:val="000000" w:themeColor="text1"/>
          <w:sz w:val="28"/>
          <w:szCs w:val="28"/>
        </w:rPr>
        <w:t>3</w:t>
      </w:r>
      <w:r w:rsidRPr="005E6167">
        <w:rPr>
          <w:rFonts w:asciiTheme="majorHAnsi" w:hAnsiTheme="majorHAnsi"/>
          <w:color w:val="000000" w:themeColor="text1"/>
          <w:sz w:val="28"/>
          <w:szCs w:val="28"/>
        </w:rPr>
        <w:t xml:space="preserve">]. Nowadays, most people are constantly interacting with virtual voice assistants such as </w:t>
      </w:r>
      <w:proofErr w:type="spellStart"/>
      <w:r w:rsidRPr="005E6167">
        <w:rPr>
          <w:rFonts w:asciiTheme="majorHAnsi" w:hAnsiTheme="majorHAnsi"/>
          <w:color w:val="000000" w:themeColor="text1"/>
          <w:sz w:val="28"/>
          <w:szCs w:val="28"/>
        </w:rPr>
        <w:t>Siri</w:t>
      </w:r>
      <w:proofErr w:type="spellEnd"/>
      <w:r w:rsidRPr="005E6167">
        <w:rPr>
          <w:rFonts w:asciiTheme="majorHAnsi" w:hAnsiTheme="majorHAnsi"/>
          <w:color w:val="000000" w:themeColor="text1"/>
          <w:sz w:val="28"/>
          <w:szCs w:val="28"/>
        </w:rPr>
        <w:t xml:space="preserve"> and </w:t>
      </w:r>
      <w:proofErr w:type="spellStart"/>
      <w:r w:rsidRPr="005E6167">
        <w:rPr>
          <w:rFonts w:asciiTheme="majorHAnsi" w:hAnsiTheme="majorHAnsi"/>
          <w:color w:val="000000" w:themeColor="text1"/>
          <w:sz w:val="28"/>
          <w:szCs w:val="28"/>
        </w:rPr>
        <w:t>Alexa</w:t>
      </w:r>
      <w:proofErr w:type="spellEnd"/>
      <w:r w:rsidRPr="005E6167">
        <w:rPr>
          <w:rFonts w:asciiTheme="majorHAnsi" w:hAnsiTheme="majorHAnsi"/>
          <w:color w:val="000000" w:themeColor="text1"/>
          <w:sz w:val="28"/>
          <w:szCs w:val="28"/>
        </w:rPr>
        <w:t>, some of these interfaces ignore the user's emotional state which leads to these assistants being perceived as cold, socially inept, untrustworthy and incompetent [</w:t>
      </w:r>
      <w:r w:rsidR="009A0851">
        <w:rPr>
          <w:rFonts w:asciiTheme="majorHAnsi" w:hAnsiTheme="majorHAnsi"/>
          <w:color w:val="000000" w:themeColor="text1"/>
          <w:sz w:val="28"/>
          <w:szCs w:val="28"/>
        </w:rPr>
        <w:t>4</w:t>
      </w:r>
      <w:r w:rsidRPr="005E6167">
        <w:rPr>
          <w:rFonts w:asciiTheme="majorHAnsi" w:hAnsiTheme="majorHAnsi"/>
          <w:color w:val="000000" w:themeColor="text1"/>
          <w:sz w:val="28"/>
          <w:szCs w:val="28"/>
        </w:rPr>
        <w:t>]. Speech Emotion Recognition (SER) can be defined as extraction of the emotional state of the speaker from his or her speech signal. Because of this, SER is becoming an increasingly relevant task [</w:t>
      </w:r>
      <w:r w:rsidR="009A0851">
        <w:rPr>
          <w:rFonts w:asciiTheme="majorHAnsi" w:hAnsiTheme="majorHAnsi"/>
          <w:color w:val="000000" w:themeColor="text1"/>
          <w:sz w:val="28"/>
          <w:szCs w:val="28"/>
        </w:rPr>
        <w:t>3</w:t>
      </w:r>
      <w:r w:rsidRPr="005E6167">
        <w:rPr>
          <w:rFonts w:asciiTheme="majorHAnsi" w:hAnsiTheme="majorHAnsi"/>
          <w:color w:val="000000" w:themeColor="text1"/>
          <w:sz w:val="28"/>
          <w:szCs w:val="28"/>
        </w:rPr>
        <w:t>]. Speech is an important means of transmitting a wide variety of information, which also includes emotional cues. SER has become the subject of various research efforts in recent years. SER is faced with several challenges including the fact that it is a relatively small field. There is also a lack of official standards in the definition of emotion. Different listeners may have different views on the feelings of the same voice. In addition, a segment of speech often has emotional changes and strong subjectivity, which leads to the lack of universality of much research works. SER can be used for different purposes in many areas like Education, Security, Communication and Health.</w:t>
      </w:r>
    </w:p>
    <w:p w14:paraId="119390C7" w14:textId="77777777" w:rsidR="005E6167" w:rsidRPr="005E6167" w:rsidRDefault="005E6167" w:rsidP="005E6167">
      <w:pPr>
        <w:bidi w:val="0"/>
        <w:jc w:val="both"/>
        <w:rPr>
          <w:rFonts w:asciiTheme="majorHAnsi" w:hAnsiTheme="majorHAnsi"/>
          <w:color w:val="000000" w:themeColor="text1"/>
          <w:sz w:val="28"/>
          <w:szCs w:val="28"/>
          <w:rtl/>
        </w:rPr>
      </w:pPr>
    </w:p>
    <w:p w14:paraId="47FAD9FF" w14:textId="387E3ADA" w:rsidR="006C1AB2" w:rsidRPr="005E6167" w:rsidRDefault="005E6167" w:rsidP="005E6167">
      <w:pPr>
        <w:bidi w:val="0"/>
        <w:jc w:val="both"/>
        <w:rPr>
          <w:rFonts w:asciiTheme="majorHAnsi" w:hAnsiTheme="majorHAnsi"/>
          <w:color w:val="000000" w:themeColor="text1"/>
          <w:sz w:val="28"/>
          <w:szCs w:val="28"/>
        </w:rPr>
      </w:pPr>
      <w:r w:rsidRPr="005E6167">
        <w:rPr>
          <w:rFonts w:asciiTheme="majorHAnsi" w:hAnsiTheme="majorHAnsi"/>
          <w:color w:val="000000" w:themeColor="text1"/>
          <w:sz w:val="28"/>
          <w:szCs w:val="28"/>
        </w:rPr>
        <w:t xml:space="preserve">Facial expression is one of the most expressive ways for human beings to deliver their emotion, intention, and other nonverbal messages in face-to-face communications. In face-to-face interactions, people express themselves through </w:t>
      </w:r>
      <w:r w:rsidR="00377973" w:rsidRPr="005E6167">
        <w:rPr>
          <w:rFonts w:asciiTheme="majorHAnsi" w:hAnsiTheme="majorHAnsi"/>
          <w:color w:val="000000" w:themeColor="text1"/>
          <w:sz w:val="28"/>
          <w:szCs w:val="28"/>
        </w:rPr>
        <w:t>several</w:t>
      </w:r>
      <w:r w:rsidRPr="005E6167">
        <w:rPr>
          <w:rFonts w:asciiTheme="majorHAnsi" w:hAnsiTheme="majorHAnsi"/>
          <w:color w:val="000000" w:themeColor="text1"/>
          <w:sz w:val="28"/>
          <w:szCs w:val="28"/>
        </w:rPr>
        <w:t xml:space="preserve"> different modalities, not just speech [1]. Therefore, in this project, we aim to visualize the emotions of the speaking person through the generation of an appropriate avatar that reflects the detected emotions. Avatars are highly distinctive and easily </w:t>
      </w:r>
      <w:proofErr w:type="gramStart"/>
      <w:r w:rsidRPr="005E6167">
        <w:rPr>
          <w:rFonts w:asciiTheme="majorHAnsi" w:hAnsiTheme="majorHAnsi"/>
          <w:color w:val="000000" w:themeColor="text1"/>
          <w:sz w:val="28"/>
          <w:szCs w:val="28"/>
        </w:rPr>
        <w:t>recognizable,</w:t>
      </w:r>
      <w:proofErr w:type="gramEnd"/>
      <w:r w:rsidR="009A0851">
        <w:rPr>
          <w:rFonts w:asciiTheme="majorHAnsi" w:hAnsiTheme="majorHAnsi"/>
          <w:color w:val="000000" w:themeColor="text1"/>
          <w:sz w:val="28"/>
          <w:szCs w:val="28"/>
        </w:rPr>
        <w:t xml:space="preserve"> </w:t>
      </w:r>
      <w:r w:rsidRPr="005E6167">
        <w:rPr>
          <w:rFonts w:asciiTheme="majorHAnsi" w:hAnsiTheme="majorHAnsi"/>
          <w:color w:val="000000" w:themeColor="text1"/>
          <w:sz w:val="28"/>
          <w:szCs w:val="28"/>
        </w:rPr>
        <w:t>they may be used in a range of applications as mentioned </w:t>
      </w:r>
      <w:r w:rsidR="009A0851" w:rsidRPr="005E6167">
        <w:rPr>
          <w:rFonts w:asciiTheme="majorHAnsi" w:hAnsiTheme="majorHAnsi"/>
          <w:color w:val="000000" w:themeColor="text1"/>
          <w:sz w:val="28"/>
          <w:szCs w:val="28"/>
        </w:rPr>
        <w:t>above.</w:t>
      </w:r>
      <w:r w:rsidR="009A0851" w:rsidRPr="005E6167">
        <w:rPr>
          <w:rFonts w:asciiTheme="majorHAnsi" w:hAnsiTheme="majorHAnsi" w:cs="Segoe UI"/>
          <w:color w:val="000000" w:themeColor="text1"/>
          <w:sz w:val="28"/>
          <w:szCs w:val="28"/>
          <w:shd w:val="clear" w:color="auto" w:fill="FCFCFC"/>
        </w:rPr>
        <w:t>..</w:t>
      </w:r>
    </w:p>
    <w:p w14:paraId="51DE5886" w14:textId="6DB8AF75" w:rsidR="009C77D4" w:rsidRPr="00794C8B" w:rsidRDefault="00E6021E" w:rsidP="00794C8B">
      <w:pPr>
        <w:pStyle w:val="Heading2"/>
        <w:bidi w:val="0"/>
        <w:jc w:val="both"/>
        <w:rPr>
          <w:sz w:val="32"/>
          <w:szCs w:val="32"/>
        </w:rPr>
      </w:pPr>
      <w:r w:rsidRPr="00EA3237">
        <w:rPr>
          <w:sz w:val="32"/>
          <w:szCs w:val="32"/>
        </w:rPr>
        <w:t>Motivation</w:t>
      </w:r>
    </w:p>
    <w:p w14:paraId="5717B475" w14:textId="69139AD8" w:rsidR="0077446D" w:rsidRPr="00794C8B" w:rsidRDefault="00991856" w:rsidP="00794C8B">
      <w:pPr>
        <w:bidi w:val="0"/>
        <w:jc w:val="both"/>
        <w:rPr>
          <w:rFonts w:asciiTheme="majorHAnsi" w:hAnsiTheme="majorHAnsi"/>
          <w:sz w:val="28"/>
          <w:szCs w:val="28"/>
        </w:rPr>
      </w:pPr>
      <w:r w:rsidRPr="00986905">
        <w:rPr>
          <w:rFonts w:asciiTheme="majorHAnsi" w:hAnsiTheme="majorHAnsi"/>
          <w:color w:val="000000" w:themeColor="text1"/>
          <w:sz w:val="28"/>
          <w:szCs w:val="28"/>
        </w:rPr>
        <w:t>An a</w:t>
      </w:r>
      <w:r w:rsidR="00220C46" w:rsidRPr="00986905">
        <w:rPr>
          <w:rFonts w:asciiTheme="majorHAnsi" w:hAnsiTheme="majorHAnsi"/>
          <w:color w:val="000000" w:themeColor="text1"/>
          <w:sz w:val="28"/>
          <w:szCs w:val="28"/>
        </w:rPr>
        <w:t>pplication</w:t>
      </w:r>
      <w:r w:rsidR="001B3187" w:rsidRPr="00986905">
        <w:rPr>
          <w:rFonts w:asciiTheme="majorHAnsi" w:hAnsiTheme="majorHAnsi"/>
          <w:color w:val="000000" w:themeColor="text1"/>
          <w:sz w:val="28"/>
          <w:szCs w:val="28"/>
        </w:rPr>
        <w:t xml:space="preserve"> </w:t>
      </w:r>
      <w:r w:rsidR="00220C46" w:rsidRPr="00986905">
        <w:rPr>
          <w:rFonts w:asciiTheme="majorHAnsi" w:hAnsiTheme="majorHAnsi"/>
          <w:color w:val="000000" w:themeColor="text1"/>
          <w:sz w:val="28"/>
          <w:szCs w:val="28"/>
        </w:rPr>
        <w:t>that detect</w:t>
      </w:r>
      <w:r w:rsidR="002A12AC" w:rsidRPr="00986905">
        <w:rPr>
          <w:rFonts w:asciiTheme="majorHAnsi" w:hAnsiTheme="majorHAnsi"/>
          <w:color w:val="000000" w:themeColor="text1"/>
          <w:sz w:val="28"/>
          <w:szCs w:val="28"/>
        </w:rPr>
        <w:t>s</w:t>
      </w:r>
      <w:r w:rsidR="00220C46" w:rsidRPr="00986905">
        <w:rPr>
          <w:rFonts w:asciiTheme="majorHAnsi" w:hAnsiTheme="majorHAnsi"/>
          <w:color w:val="000000" w:themeColor="text1"/>
          <w:sz w:val="28"/>
          <w:szCs w:val="28"/>
        </w:rPr>
        <w:t xml:space="preserve"> </w:t>
      </w:r>
      <w:r w:rsidR="002A12AC" w:rsidRPr="00986905">
        <w:rPr>
          <w:rFonts w:asciiTheme="majorHAnsi" w:hAnsiTheme="majorHAnsi"/>
          <w:color w:val="000000" w:themeColor="text1"/>
          <w:sz w:val="28"/>
          <w:szCs w:val="28"/>
        </w:rPr>
        <w:t xml:space="preserve">emotions from voice and </w:t>
      </w:r>
      <w:r w:rsidRPr="00986905">
        <w:rPr>
          <w:rFonts w:asciiTheme="majorHAnsi" w:hAnsiTheme="majorHAnsi"/>
          <w:color w:val="000000" w:themeColor="text1"/>
          <w:sz w:val="28"/>
          <w:szCs w:val="28"/>
        </w:rPr>
        <w:t xml:space="preserve">visualizes </w:t>
      </w:r>
      <w:r w:rsidR="002A12AC" w:rsidRPr="00986905">
        <w:rPr>
          <w:rFonts w:asciiTheme="majorHAnsi" w:hAnsiTheme="majorHAnsi"/>
          <w:color w:val="000000" w:themeColor="text1"/>
          <w:sz w:val="28"/>
          <w:szCs w:val="28"/>
        </w:rPr>
        <w:t>the</w:t>
      </w:r>
      <w:r w:rsidRPr="00986905">
        <w:rPr>
          <w:rFonts w:asciiTheme="majorHAnsi" w:hAnsiTheme="majorHAnsi"/>
          <w:color w:val="000000" w:themeColor="text1"/>
          <w:sz w:val="28"/>
          <w:szCs w:val="28"/>
        </w:rPr>
        <w:t>se</w:t>
      </w:r>
      <w:r w:rsidR="002A12AC" w:rsidRPr="00986905">
        <w:rPr>
          <w:rFonts w:asciiTheme="majorHAnsi" w:hAnsiTheme="majorHAnsi"/>
          <w:color w:val="000000" w:themeColor="text1"/>
          <w:sz w:val="28"/>
          <w:szCs w:val="28"/>
        </w:rPr>
        <w:t xml:space="preserve"> emotions through </w:t>
      </w:r>
      <w:r w:rsidRPr="00986905">
        <w:rPr>
          <w:rFonts w:asciiTheme="majorHAnsi" w:hAnsiTheme="majorHAnsi"/>
          <w:color w:val="000000" w:themeColor="text1"/>
          <w:sz w:val="28"/>
          <w:szCs w:val="28"/>
        </w:rPr>
        <w:t xml:space="preserve">an </w:t>
      </w:r>
      <w:r w:rsidR="002A12AC" w:rsidRPr="00986905">
        <w:rPr>
          <w:rFonts w:asciiTheme="majorHAnsi" w:hAnsiTheme="majorHAnsi"/>
          <w:color w:val="000000" w:themeColor="text1"/>
          <w:sz w:val="28"/>
          <w:szCs w:val="28"/>
        </w:rPr>
        <w:t>avatar</w:t>
      </w:r>
      <w:r w:rsidR="002D6B16" w:rsidRPr="00986905">
        <w:rPr>
          <w:rFonts w:asciiTheme="majorHAnsi" w:hAnsiTheme="majorHAnsi"/>
          <w:color w:val="000000" w:themeColor="text1"/>
          <w:sz w:val="28"/>
          <w:szCs w:val="28"/>
        </w:rPr>
        <w:t xml:space="preserve"> </w:t>
      </w:r>
      <w:r w:rsidR="001B3187" w:rsidRPr="00986905">
        <w:rPr>
          <w:rFonts w:asciiTheme="majorHAnsi" w:hAnsiTheme="majorHAnsi"/>
          <w:color w:val="000000" w:themeColor="text1"/>
          <w:sz w:val="28"/>
          <w:szCs w:val="28"/>
        </w:rPr>
        <w:t>can be used in many fields</w:t>
      </w:r>
      <w:r w:rsidR="002D6B16" w:rsidRPr="00986905">
        <w:rPr>
          <w:rFonts w:asciiTheme="majorHAnsi" w:hAnsiTheme="majorHAnsi"/>
          <w:color w:val="000000" w:themeColor="text1"/>
          <w:sz w:val="28"/>
          <w:szCs w:val="28"/>
        </w:rPr>
        <w:t>. It can be used</w:t>
      </w:r>
      <w:r w:rsidR="001B3187" w:rsidRPr="00986905">
        <w:rPr>
          <w:rFonts w:asciiTheme="majorHAnsi" w:hAnsiTheme="majorHAnsi"/>
          <w:color w:val="000000" w:themeColor="text1"/>
          <w:sz w:val="28"/>
          <w:szCs w:val="28"/>
        </w:rPr>
        <w:t xml:space="preserve"> </w:t>
      </w:r>
      <w:r w:rsidR="002D6B16" w:rsidRPr="00986905">
        <w:rPr>
          <w:rFonts w:asciiTheme="majorHAnsi" w:hAnsiTheme="majorHAnsi"/>
          <w:color w:val="000000" w:themeColor="text1"/>
          <w:sz w:val="28"/>
          <w:szCs w:val="28"/>
        </w:rPr>
        <w:t>in</w:t>
      </w:r>
      <w:r w:rsidR="001B3187" w:rsidRPr="00986905">
        <w:rPr>
          <w:rFonts w:asciiTheme="majorHAnsi" w:hAnsiTheme="majorHAnsi"/>
          <w:color w:val="000000" w:themeColor="text1"/>
          <w:sz w:val="28"/>
          <w:szCs w:val="28"/>
        </w:rPr>
        <w:t xml:space="preserve"> the medical field</w:t>
      </w:r>
      <w:r w:rsidR="00794C8B">
        <w:rPr>
          <w:rFonts w:asciiTheme="majorHAnsi" w:hAnsiTheme="majorHAnsi"/>
          <w:color w:val="000000" w:themeColor="text1"/>
          <w:sz w:val="28"/>
          <w:szCs w:val="28"/>
        </w:rPr>
        <w:t xml:space="preserve"> for therapy</w:t>
      </w:r>
      <w:ins w:id="1" w:author="Hanan Hindy" w:date="2023-10-07T22:59:00Z">
        <w:r w:rsidR="00891537">
          <w:rPr>
            <w:rFonts w:asciiTheme="majorHAnsi" w:hAnsiTheme="majorHAnsi"/>
            <w:color w:val="000000" w:themeColor="text1"/>
            <w:sz w:val="28"/>
            <w:szCs w:val="28"/>
          </w:rPr>
          <w:t>,</w:t>
        </w:r>
      </w:ins>
      <w:r w:rsidR="001B3187" w:rsidRPr="00986905">
        <w:rPr>
          <w:rFonts w:asciiTheme="majorHAnsi" w:hAnsiTheme="majorHAnsi"/>
          <w:color w:val="000000" w:themeColor="text1"/>
          <w:sz w:val="28"/>
          <w:szCs w:val="28"/>
        </w:rPr>
        <w:t xml:space="preserve"> where it </w:t>
      </w:r>
      <w:r w:rsidRPr="00986905">
        <w:rPr>
          <w:rFonts w:asciiTheme="majorHAnsi" w:hAnsiTheme="majorHAnsi"/>
          <w:color w:val="000000" w:themeColor="text1"/>
          <w:sz w:val="28"/>
          <w:szCs w:val="28"/>
        </w:rPr>
        <w:t xml:space="preserve">can </w:t>
      </w:r>
      <w:r w:rsidR="001B3187" w:rsidRPr="00986905">
        <w:rPr>
          <w:rFonts w:asciiTheme="majorHAnsi" w:hAnsiTheme="majorHAnsi"/>
          <w:color w:val="000000" w:themeColor="text1"/>
          <w:sz w:val="28"/>
          <w:szCs w:val="28"/>
        </w:rPr>
        <w:t xml:space="preserve">help people who have social phobias to </w:t>
      </w:r>
      <w:r w:rsidR="002A12AC" w:rsidRPr="00986905">
        <w:rPr>
          <w:rFonts w:asciiTheme="majorHAnsi" w:hAnsiTheme="majorHAnsi"/>
          <w:color w:val="000000" w:themeColor="text1"/>
          <w:sz w:val="28"/>
          <w:szCs w:val="28"/>
        </w:rPr>
        <w:t>communicate</w:t>
      </w:r>
      <w:r w:rsidR="001B3187" w:rsidRPr="00986905">
        <w:rPr>
          <w:rFonts w:asciiTheme="majorHAnsi" w:hAnsiTheme="majorHAnsi"/>
          <w:color w:val="000000" w:themeColor="text1"/>
          <w:sz w:val="28"/>
          <w:szCs w:val="28"/>
        </w:rPr>
        <w:t xml:space="preserve"> easily </w:t>
      </w:r>
      <w:r w:rsidRPr="00986905">
        <w:rPr>
          <w:rFonts w:asciiTheme="majorHAnsi" w:hAnsiTheme="majorHAnsi"/>
          <w:color w:val="000000" w:themeColor="text1"/>
          <w:sz w:val="28"/>
          <w:szCs w:val="28"/>
        </w:rPr>
        <w:t xml:space="preserve">with </w:t>
      </w:r>
      <w:r w:rsidR="001B3187" w:rsidRPr="00986905">
        <w:rPr>
          <w:rFonts w:asciiTheme="majorHAnsi" w:hAnsiTheme="majorHAnsi"/>
          <w:color w:val="000000" w:themeColor="text1"/>
          <w:sz w:val="28"/>
          <w:szCs w:val="28"/>
        </w:rPr>
        <w:t>others</w:t>
      </w:r>
      <w:r w:rsidR="002A12AC" w:rsidRPr="00986905">
        <w:rPr>
          <w:rFonts w:asciiTheme="majorHAnsi" w:hAnsiTheme="majorHAnsi"/>
          <w:color w:val="000000" w:themeColor="text1"/>
          <w:sz w:val="28"/>
          <w:szCs w:val="28"/>
        </w:rPr>
        <w:t>.</w:t>
      </w:r>
      <w:r w:rsidR="001B3187" w:rsidRPr="00986905">
        <w:rPr>
          <w:rFonts w:asciiTheme="majorHAnsi" w:hAnsiTheme="majorHAnsi"/>
          <w:color w:val="000000" w:themeColor="text1"/>
          <w:sz w:val="28"/>
          <w:szCs w:val="28"/>
        </w:rPr>
        <w:t xml:space="preserve"> In games, it </w:t>
      </w:r>
      <w:r w:rsidRPr="00986905">
        <w:rPr>
          <w:rFonts w:asciiTheme="majorHAnsi" w:hAnsiTheme="majorHAnsi"/>
          <w:color w:val="000000" w:themeColor="text1"/>
          <w:sz w:val="28"/>
          <w:szCs w:val="28"/>
        </w:rPr>
        <w:t>can deliver a virtual reflection of a player’s</w:t>
      </w:r>
      <w:r w:rsidR="001B3187" w:rsidRPr="00986905">
        <w:rPr>
          <w:rFonts w:asciiTheme="majorHAnsi" w:hAnsiTheme="majorHAnsi"/>
          <w:color w:val="000000" w:themeColor="text1"/>
          <w:sz w:val="28"/>
          <w:szCs w:val="28"/>
        </w:rPr>
        <w:t xml:space="preserve"> emotions</w:t>
      </w:r>
      <w:r w:rsidR="002A12AC" w:rsidRPr="00986905">
        <w:rPr>
          <w:rFonts w:asciiTheme="majorHAnsi" w:hAnsiTheme="majorHAnsi"/>
          <w:color w:val="000000" w:themeColor="text1"/>
          <w:sz w:val="28"/>
          <w:szCs w:val="28"/>
        </w:rPr>
        <w:t xml:space="preserve"> while protecting their privacy. </w:t>
      </w:r>
      <w:r w:rsidRPr="00986905">
        <w:rPr>
          <w:rFonts w:asciiTheme="majorHAnsi" w:hAnsiTheme="majorHAnsi"/>
          <w:color w:val="000000" w:themeColor="text1"/>
          <w:sz w:val="28"/>
          <w:szCs w:val="28"/>
        </w:rPr>
        <w:t>Such an application can also be beneficial i</w:t>
      </w:r>
      <w:r w:rsidR="002A12AC" w:rsidRPr="00986905">
        <w:rPr>
          <w:rFonts w:asciiTheme="majorHAnsi" w:hAnsiTheme="majorHAnsi"/>
          <w:color w:val="000000" w:themeColor="text1"/>
          <w:sz w:val="28"/>
          <w:szCs w:val="28"/>
        </w:rPr>
        <w:t>n customer service</w:t>
      </w:r>
      <w:r w:rsidRPr="00986905">
        <w:rPr>
          <w:rFonts w:asciiTheme="majorHAnsi" w:hAnsiTheme="majorHAnsi"/>
          <w:color w:val="000000" w:themeColor="text1"/>
          <w:sz w:val="28"/>
          <w:szCs w:val="28"/>
        </w:rPr>
        <w:t xml:space="preserve"> where</w:t>
      </w:r>
      <w:r w:rsidR="0055471B" w:rsidRPr="00986905">
        <w:rPr>
          <w:rFonts w:asciiTheme="majorHAnsi" w:hAnsiTheme="majorHAnsi"/>
          <w:color w:val="000000" w:themeColor="text1"/>
          <w:sz w:val="28"/>
          <w:szCs w:val="28"/>
        </w:rPr>
        <w:t xml:space="preserve"> </w:t>
      </w:r>
      <w:r w:rsidR="002A12AC" w:rsidRPr="00986905">
        <w:rPr>
          <w:rFonts w:asciiTheme="majorHAnsi" w:hAnsiTheme="majorHAnsi"/>
          <w:color w:val="000000" w:themeColor="text1"/>
          <w:sz w:val="28"/>
          <w:szCs w:val="28"/>
        </w:rPr>
        <w:t xml:space="preserve">it can </w:t>
      </w:r>
      <w:r w:rsidRPr="00986905">
        <w:rPr>
          <w:rFonts w:asciiTheme="majorHAnsi" w:hAnsiTheme="majorHAnsi"/>
          <w:color w:val="000000" w:themeColor="text1"/>
          <w:sz w:val="28"/>
          <w:szCs w:val="28"/>
        </w:rPr>
        <w:t xml:space="preserve">aid </w:t>
      </w:r>
      <w:r w:rsidR="001B3187" w:rsidRPr="00986905">
        <w:rPr>
          <w:rFonts w:asciiTheme="majorHAnsi" w:hAnsiTheme="majorHAnsi"/>
          <w:color w:val="000000" w:themeColor="text1"/>
          <w:sz w:val="28"/>
          <w:szCs w:val="28"/>
        </w:rPr>
        <w:t>the call center</w:t>
      </w:r>
      <w:r w:rsidRPr="00986905">
        <w:rPr>
          <w:rFonts w:asciiTheme="majorHAnsi" w:hAnsiTheme="majorHAnsi"/>
          <w:color w:val="000000" w:themeColor="text1"/>
          <w:sz w:val="28"/>
          <w:szCs w:val="28"/>
        </w:rPr>
        <w:t xml:space="preserve"> workers</w:t>
      </w:r>
      <w:r w:rsidR="001B3187" w:rsidRPr="00986905">
        <w:rPr>
          <w:rFonts w:asciiTheme="majorHAnsi" w:hAnsiTheme="majorHAnsi"/>
          <w:color w:val="000000" w:themeColor="text1"/>
          <w:sz w:val="28"/>
          <w:szCs w:val="28"/>
        </w:rPr>
        <w:t xml:space="preserve"> </w:t>
      </w:r>
      <w:r w:rsidRPr="00986905">
        <w:rPr>
          <w:rFonts w:asciiTheme="majorHAnsi" w:hAnsiTheme="majorHAnsi"/>
          <w:color w:val="000000" w:themeColor="text1"/>
          <w:sz w:val="28"/>
          <w:szCs w:val="28"/>
        </w:rPr>
        <w:t>in quickly recognizing</w:t>
      </w:r>
      <w:r w:rsidR="001B3187" w:rsidRPr="00986905">
        <w:rPr>
          <w:rFonts w:asciiTheme="majorHAnsi" w:hAnsiTheme="majorHAnsi"/>
          <w:color w:val="000000" w:themeColor="text1"/>
          <w:sz w:val="28"/>
          <w:szCs w:val="28"/>
        </w:rPr>
        <w:t xml:space="preserve"> the emotions of </w:t>
      </w:r>
      <w:r w:rsidRPr="00986905">
        <w:rPr>
          <w:rFonts w:asciiTheme="majorHAnsi" w:hAnsiTheme="majorHAnsi"/>
          <w:color w:val="000000" w:themeColor="text1"/>
          <w:sz w:val="28"/>
          <w:szCs w:val="28"/>
        </w:rPr>
        <w:t xml:space="preserve">the calling </w:t>
      </w:r>
      <w:r w:rsidR="001B3187" w:rsidRPr="00986905">
        <w:rPr>
          <w:rFonts w:asciiTheme="majorHAnsi" w:hAnsiTheme="majorHAnsi"/>
          <w:color w:val="000000" w:themeColor="text1"/>
          <w:sz w:val="28"/>
          <w:szCs w:val="28"/>
        </w:rPr>
        <w:t xml:space="preserve">customers. It can </w:t>
      </w:r>
      <w:r w:rsidRPr="00986905">
        <w:rPr>
          <w:rFonts w:asciiTheme="majorHAnsi" w:hAnsiTheme="majorHAnsi"/>
          <w:color w:val="000000" w:themeColor="text1"/>
          <w:sz w:val="28"/>
          <w:szCs w:val="28"/>
        </w:rPr>
        <w:t xml:space="preserve">also </w:t>
      </w:r>
      <w:r w:rsidR="001B3187" w:rsidRPr="00986905">
        <w:rPr>
          <w:rFonts w:asciiTheme="majorHAnsi" w:hAnsiTheme="majorHAnsi"/>
          <w:color w:val="000000" w:themeColor="text1"/>
          <w:sz w:val="28"/>
          <w:szCs w:val="28"/>
        </w:rPr>
        <w:t>be useful in E-learning and virtual meetings</w:t>
      </w:r>
      <w:r w:rsidR="0055471B" w:rsidRPr="00986905">
        <w:rPr>
          <w:rFonts w:asciiTheme="majorHAnsi" w:hAnsiTheme="majorHAnsi"/>
          <w:color w:val="000000" w:themeColor="text1"/>
          <w:sz w:val="28"/>
          <w:szCs w:val="28"/>
        </w:rPr>
        <w:t xml:space="preserve"> as it </w:t>
      </w:r>
      <w:r w:rsidR="002D6B16" w:rsidRPr="00986905">
        <w:rPr>
          <w:rFonts w:asciiTheme="majorHAnsi" w:hAnsiTheme="majorHAnsi"/>
          <w:color w:val="000000" w:themeColor="text1"/>
          <w:sz w:val="28"/>
          <w:szCs w:val="28"/>
        </w:rPr>
        <w:t xml:space="preserve">can help </w:t>
      </w:r>
      <w:r w:rsidR="0055471B" w:rsidRPr="00986905">
        <w:rPr>
          <w:rFonts w:asciiTheme="majorHAnsi" w:hAnsiTheme="majorHAnsi"/>
          <w:color w:val="000000" w:themeColor="text1"/>
          <w:sz w:val="28"/>
          <w:szCs w:val="28"/>
        </w:rPr>
        <w:t>the teachers to detect the state of the students through</w:t>
      </w:r>
      <w:r w:rsidR="002D6B16" w:rsidRPr="00986905">
        <w:rPr>
          <w:rFonts w:asciiTheme="majorHAnsi" w:hAnsiTheme="majorHAnsi"/>
          <w:color w:val="000000" w:themeColor="text1"/>
          <w:sz w:val="28"/>
          <w:szCs w:val="28"/>
        </w:rPr>
        <w:t>out</w:t>
      </w:r>
      <w:r w:rsidR="0055471B" w:rsidRPr="00986905">
        <w:rPr>
          <w:rFonts w:asciiTheme="majorHAnsi" w:hAnsiTheme="majorHAnsi"/>
          <w:color w:val="000000" w:themeColor="text1"/>
          <w:sz w:val="28"/>
          <w:szCs w:val="28"/>
        </w:rPr>
        <w:t xml:space="preserve"> the sessions. In addition,</w:t>
      </w:r>
      <w:r w:rsidR="001B3187" w:rsidRPr="00986905">
        <w:rPr>
          <w:rFonts w:asciiTheme="majorHAnsi" w:hAnsiTheme="majorHAnsi"/>
          <w:color w:val="000000" w:themeColor="text1"/>
          <w:sz w:val="28"/>
          <w:szCs w:val="28"/>
        </w:rPr>
        <w:t xml:space="preserve"> it also supports privacy as you c</w:t>
      </w:r>
      <w:r w:rsidR="002A12AC" w:rsidRPr="00986905">
        <w:rPr>
          <w:rFonts w:asciiTheme="majorHAnsi" w:hAnsiTheme="majorHAnsi"/>
          <w:color w:val="000000" w:themeColor="text1"/>
          <w:sz w:val="28"/>
          <w:szCs w:val="28"/>
        </w:rPr>
        <w:t>an use a photo that isn't yours or by using</w:t>
      </w:r>
      <w:r w:rsidR="007E100C" w:rsidRPr="00986905">
        <w:rPr>
          <w:rFonts w:asciiTheme="majorHAnsi" w:hAnsiTheme="majorHAnsi"/>
          <w:color w:val="000000" w:themeColor="text1"/>
          <w:sz w:val="28"/>
          <w:szCs w:val="28"/>
        </w:rPr>
        <w:t xml:space="preserve"> a</w:t>
      </w:r>
      <w:r w:rsidR="002A12AC" w:rsidRPr="00986905">
        <w:rPr>
          <w:rFonts w:asciiTheme="majorHAnsi" w:hAnsiTheme="majorHAnsi"/>
          <w:color w:val="000000" w:themeColor="text1"/>
          <w:sz w:val="28"/>
          <w:szCs w:val="28"/>
        </w:rPr>
        <w:t xml:space="preserve"> default avatar</w:t>
      </w:r>
      <w:r w:rsidR="002A12AC" w:rsidRPr="00194B31">
        <w:rPr>
          <w:rFonts w:asciiTheme="majorHAnsi" w:hAnsiTheme="majorHAnsi"/>
          <w:sz w:val="28"/>
          <w:szCs w:val="28"/>
        </w:rPr>
        <w:t>.</w:t>
      </w:r>
    </w:p>
    <w:p w14:paraId="61F29914" w14:textId="61300DB1" w:rsidR="00BC785E" w:rsidRPr="00794C8B" w:rsidRDefault="00E6021E" w:rsidP="00794C8B">
      <w:pPr>
        <w:pStyle w:val="Heading2"/>
        <w:bidi w:val="0"/>
        <w:jc w:val="both"/>
        <w:rPr>
          <w:sz w:val="32"/>
          <w:szCs w:val="32"/>
        </w:rPr>
      </w:pPr>
      <w:r>
        <w:rPr>
          <w:sz w:val="32"/>
          <w:szCs w:val="32"/>
        </w:rPr>
        <w:t>Objective</w:t>
      </w:r>
      <w:r w:rsidR="00B55A30">
        <w:rPr>
          <w:sz w:val="32"/>
          <w:szCs w:val="32"/>
        </w:rPr>
        <w:t>s</w:t>
      </w:r>
    </w:p>
    <w:p w14:paraId="2BA2941E" w14:textId="27A7B83F" w:rsidR="00A845B4" w:rsidRPr="00986905" w:rsidRDefault="0077446D" w:rsidP="007A5757">
      <w:pPr>
        <w:pStyle w:val="CommentText"/>
        <w:numPr>
          <w:ilvl w:val="0"/>
          <w:numId w:val="18"/>
        </w:numPr>
        <w:bidi w:val="0"/>
        <w:jc w:val="both"/>
        <w:rPr>
          <w:rFonts w:asciiTheme="majorHAnsi" w:hAnsiTheme="majorHAnsi"/>
          <w:color w:val="000000" w:themeColor="text1"/>
          <w:sz w:val="28"/>
          <w:szCs w:val="28"/>
        </w:rPr>
      </w:pPr>
      <w:r w:rsidRPr="00986905">
        <w:rPr>
          <w:rFonts w:asciiTheme="majorHAnsi" w:hAnsiTheme="majorHAnsi"/>
          <w:color w:val="000000" w:themeColor="text1"/>
          <w:sz w:val="28"/>
          <w:szCs w:val="28"/>
        </w:rPr>
        <w:t>Apply recent advances in speech emotion recognition research</w:t>
      </w:r>
      <w:r w:rsidR="00A845B4" w:rsidRPr="00986905">
        <w:rPr>
          <w:rFonts w:asciiTheme="majorHAnsi" w:hAnsiTheme="majorHAnsi"/>
          <w:color w:val="000000" w:themeColor="text1"/>
          <w:sz w:val="28"/>
          <w:szCs w:val="28"/>
        </w:rPr>
        <w:t>.</w:t>
      </w:r>
    </w:p>
    <w:p w14:paraId="39FD29FF" w14:textId="51D92966" w:rsidR="00A845B4" w:rsidRPr="00986905" w:rsidRDefault="00A845B4" w:rsidP="007A5757">
      <w:pPr>
        <w:pStyle w:val="CommentText"/>
        <w:numPr>
          <w:ilvl w:val="0"/>
          <w:numId w:val="18"/>
        </w:numPr>
        <w:bidi w:val="0"/>
        <w:jc w:val="both"/>
        <w:rPr>
          <w:rFonts w:asciiTheme="majorHAnsi" w:hAnsiTheme="majorHAnsi"/>
          <w:color w:val="000000" w:themeColor="text1"/>
          <w:sz w:val="28"/>
          <w:szCs w:val="28"/>
        </w:rPr>
      </w:pPr>
      <w:r w:rsidRPr="00986905">
        <w:rPr>
          <w:rFonts w:asciiTheme="majorHAnsi" w:hAnsiTheme="majorHAnsi"/>
          <w:color w:val="000000" w:themeColor="text1"/>
          <w:sz w:val="28"/>
          <w:szCs w:val="28"/>
        </w:rPr>
        <w:t>Visualize the</w:t>
      </w:r>
      <w:r w:rsidR="00891537">
        <w:rPr>
          <w:rFonts w:asciiTheme="majorHAnsi" w:hAnsiTheme="majorHAnsi"/>
          <w:color w:val="000000" w:themeColor="text1"/>
          <w:sz w:val="28"/>
          <w:szCs w:val="28"/>
        </w:rPr>
        <w:t xml:space="preserve"> recognized</w:t>
      </w:r>
      <w:r w:rsidRPr="00986905">
        <w:rPr>
          <w:rFonts w:asciiTheme="majorHAnsi" w:hAnsiTheme="majorHAnsi"/>
          <w:color w:val="000000" w:themeColor="text1"/>
          <w:sz w:val="28"/>
          <w:szCs w:val="28"/>
        </w:rPr>
        <w:t xml:space="preserve"> emotions</w:t>
      </w:r>
      <w:r w:rsidR="00324DF8" w:rsidRPr="00986905">
        <w:rPr>
          <w:rFonts w:asciiTheme="majorHAnsi" w:hAnsiTheme="majorHAnsi"/>
          <w:color w:val="000000" w:themeColor="text1"/>
          <w:sz w:val="28"/>
          <w:szCs w:val="28"/>
        </w:rPr>
        <w:t xml:space="preserve"> (Happy, Sad, Fearful, Calm, </w:t>
      </w:r>
      <w:proofErr w:type="gramStart"/>
      <w:r w:rsidR="00324DF8" w:rsidRPr="00986905">
        <w:rPr>
          <w:rFonts w:asciiTheme="majorHAnsi" w:hAnsiTheme="majorHAnsi"/>
          <w:color w:val="000000" w:themeColor="text1"/>
          <w:sz w:val="28"/>
          <w:szCs w:val="28"/>
        </w:rPr>
        <w:t>Angry</w:t>
      </w:r>
      <w:proofErr w:type="gramEnd"/>
      <w:r w:rsidR="00324DF8" w:rsidRPr="00986905">
        <w:rPr>
          <w:rFonts w:asciiTheme="majorHAnsi" w:hAnsiTheme="majorHAnsi"/>
          <w:color w:val="000000" w:themeColor="text1"/>
          <w:sz w:val="28"/>
          <w:szCs w:val="28"/>
        </w:rPr>
        <w:t>)</w:t>
      </w:r>
      <w:r w:rsidRPr="00986905">
        <w:rPr>
          <w:rFonts w:asciiTheme="majorHAnsi" w:hAnsiTheme="majorHAnsi"/>
          <w:color w:val="000000" w:themeColor="text1"/>
          <w:sz w:val="28"/>
          <w:szCs w:val="28"/>
        </w:rPr>
        <w:t xml:space="preserve"> through the generation of avatars with facial expressions that correspond to the detected emotion.</w:t>
      </w:r>
    </w:p>
    <w:p w14:paraId="432EE470" w14:textId="12A1F1A2" w:rsidR="00A845B4" w:rsidRPr="007A5757" w:rsidRDefault="00A845B4" w:rsidP="007A5757">
      <w:pPr>
        <w:pStyle w:val="CommentText"/>
        <w:numPr>
          <w:ilvl w:val="0"/>
          <w:numId w:val="18"/>
        </w:numPr>
        <w:bidi w:val="0"/>
        <w:jc w:val="both"/>
        <w:rPr>
          <w:rFonts w:asciiTheme="majorHAnsi" w:hAnsiTheme="majorHAnsi"/>
          <w:color w:val="000000" w:themeColor="text1"/>
          <w:sz w:val="28"/>
          <w:szCs w:val="28"/>
        </w:rPr>
      </w:pPr>
      <w:r w:rsidRPr="00986905">
        <w:rPr>
          <w:rFonts w:asciiTheme="majorHAnsi" w:hAnsiTheme="majorHAnsi"/>
          <w:color w:val="000000" w:themeColor="text1"/>
          <w:sz w:val="28"/>
          <w:szCs w:val="28"/>
        </w:rPr>
        <w:t>Creat</w:t>
      </w:r>
      <w:r w:rsidR="0059285E" w:rsidRPr="00986905">
        <w:rPr>
          <w:rFonts w:asciiTheme="majorHAnsi" w:hAnsiTheme="majorHAnsi"/>
          <w:color w:val="000000" w:themeColor="text1"/>
          <w:sz w:val="28"/>
          <w:szCs w:val="28"/>
        </w:rPr>
        <w:t>e</w:t>
      </w:r>
      <w:r w:rsidRPr="00986905">
        <w:rPr>
          <w:rFonts w:asciiTheme="majorHAnsi" w:hAnsiTheme="majorHAnsi"/>
          <w:color w:val="000000" w:themeColor="text1"/>
          <w:sz w:val="28"/>
          <w:szCs w:val="28"/>
        </w:rPr>
        <w:t xml:space="preserve"> </w:t>
      </w:r>
      <w:r w:rsidR="0059285E" w:rsidRPr="00986905">
        <w:rPr>
          <w:rFonts w:asciiTheme="majorHAnsi" w:hAnsiTheme="majorHAnsi"/>
          <w:color w:val="000000" w:themeColor="text1"/>
          <w:sz w:val="28"/>
          <w:szCs w:val="28"/>
        </w:rPr>
        <w:t>an application</w:t>
      </w:r>
      <w:r w:rsidRPr="00986905">
        <w:rPr>
          <w:rFonts w:asciiTheme="majorHAnsi" w:hAnsiTheme="majorHAnsi"/>
          <w:color w:val="000000" w:themeColor="text1"/>
          <w:sz w:val="28"/>
          <w:szCs w:val="28"/>
        </w:rPr>
        <w:t xml:space="preserve"> where </w:t>
      </w:r>
      <w:r w:rsidR="00891537">
        <w:rPr>
          <w:rFonts w:asciiTheme="majorHAnsi" w:hAnsiTheme="majorHAnsi"/>
          <w:color w:val="000000" w:themeColor="text1"/>
          <w:sz w:val="28"/>
          <w:szCs w:val="28"/>
        </w:rPr>
        <w:t>the user</w:t>
      </w:r>
      <w:r w:rsidR="00891537" w:rsidRPr="00986905">
        <w:rPr>
          <w:rFonts w:asciiTheme="majorHAnsi" w:hAnsiTheme="majorHAnsi"/>
          <w:color w:val="000000" w:themeColor="text1"/>
          <w:sz w:val="28"/>
          <w:szCs w:val="28"/>
        </w:rPr>
        <w:t xml:space="preserve"> </w:t>
      </w:r>
      <w:r w:rsidRPr="00986905">
        <w:rPr>
          <w:rFonts w:asciiTheme="majorHAnsi" w:hAnsiTheme="majorHAnsi"/>
          <w:color w:val="000000" w:themeColor="text1"/>
          <w:sz w:val="28"/>
          <w:szCs w:val="28"/>
        </w:rPr>
        <w:t xml:space="preserve">could communicate with people and all </w:t>
      </w:r>
      <w:r w:rsidR="00891537">
        <w:rPr>
          <w:rFonts w:asciiTheme="majorHAnsi" w:hAnsiTheme="majorHAnsi"/>
          <w:color w:val="000000" w:themeColor="text1"/>
          <w:sz w:val="28"/>
          <w:szCs w:val="28"/>
        </w:rPr>
        <w:t>his/her</w:t>
      </w:r>
      <w:r w:rsidR="00891537" w:rsidRPr="00986905">
        <w:rPr>
          <w:rFonts w:asciiTheme="majorHAnsi" w:hAnsiTheme="majorHAnsi"/>
          <w:color w:val="000000" w:themeColor="text1"/>
          <w:sz w:val="28"/>
          <w:szCs w:val="28"/>
        </w:rPr>
        <w:t xml:space="preserve"> </w:t>
      </w:r>
      <w:r w:rsidRPr="00986905">
        <w:rPr>
          <w:rFonts w:asciiTheme="majorHAnsi" w:hAnsiTheme="majorHAnsi"/>
          <w:color w:val="000000" w:themeColor="text1"/>
          <w:sz w:val="28"/>
          <w:szCs w:val="28"/>
        </w:rPr>
        <w:t xml:space="preserve">emotions are delivered to them through an avatar without needing to open </w:t>
      </w:r>
      <w:r w:rsidR="00891537">
        <w:rPr>
          <w:rFonts w:asciiTheme="majorHAnsi" w:hAnsiTheme="majorHAnsi"/>
          <w:color w:val="000000" w:themeColor="text1"/>
          <w:sz w:val="28"/>
          <w:szCs w:val="28"/>
        </w:rPr>
        <w:t>the</w:t>
      </w:r>
      <w:r w:rsidR="00891537" w:rsidRPr="00986905">
        <w:rPr>
          <w:rFonts w:asciiTheme="majorHAnsi" w:hAnsiTheme="majorHAnsi"/>
          <w:color w:val="000000" w:themeColor="text1"/>
          <w:sz w:val="28"/>
          <w:szCs w:val="28"/>
        </w:rPr>
        <w:t xml:space="preserve"> </w:t>
      </w:r>
      <w:r w:rsidRPr="00986905">
        <w:rPr>
          <w:rFonts w:asciiTheme="majorHAnsi" w:hAnsiTheme="majorHAnsi"/>
          <w:color w:val="000000" w:themeColor="text1"/>
          <w:sz w:val="28"/>
          <w:szCs w:val="28"/>
        </w:rPr>
        <w:t>camera.</w:t>
      </w:r>
    </w:p>
    <w:p w14:paraId="015406E0" w14:textId="5B1C0392" w:rsidR="0077446D" w:rsidRPr="00986905" w:rsidRDefault="00A845B4" w:rsidP="007A5757">
      <w:pPr>
        <w:pStyle w:val="CommentText"/>
        <w:numPr>
          <w:ilvl w:val="0"/>
          <w:numId w:val="18"/>
        </w:numPr>
        <w:bidi w:val="0"/>
        <w:jc w:val="both"/>
        <w:rPr>
          <w:color w:val="000000" w:themeColor="text1"/>
          <w:sz w:val="28"/>
          <w:szCs w:val="28"/>
        </w:rPr>
      </w:pPr>
      <w:r w:rsidRPr="00986905">
        <w:rPr>
          <w:rFonts w:asciiTheme="majorHAnsi" w:hAnsiTheme="majorHAnsi"/>
          <w:color w:val="000000" w:themeColor="text1"/>
          <w:sz w:val="28"/>
          <w:szCs w:val="28"/>
        </w:rPr>
        <w:t>Experiment with additional features to further personalize the avatars while preserving the identity of the original speaker</w:t>
      </w:r>
      <w:r w:rsidRPr="00986905">
        <w:rPr>
          <w:color w:val="000000" w:themeColor="text1"/>
          <w:sz w:val="28"/>
          <w:szCs w:val="28"/>
        </w:rPr>
        <w:t>.</w:t>
      </w:r>
    </w:p>
    <w:p w14:paraId="6213DCD7" w14:textId="1474DC63" w:rsidR="00B268F3" w:rsidRPr="00B268F3" w:rsidRDefault="00B268F3" w:rsidP="00B268F3">
      <w:pPr>
        <w:bidi w:val="0"/>
        <w:jc w:val="both"/>
        <w:rPr>
          <w:rFonts w:asciiTheme="majorHAnsi" w:hAnsiTheme="majorHAnsi"/>
          <w:color w:val="000000" w:themeColor="text1"/>
        </w:rPr>
      </w:pPr>
    </w:p>
    <w:p w14:paraId="6EC4FD6B" w14:textId="20195AE3" w:rsidR="00054226" w:rsidRDefault="00AF1CD0" w:rsidP="00054226">
      <w:pPr>
        <w:pStyle w:val="Heading2"/>
        <w:bidi w:val="0"/>
        <w:jc w:val="both"/>
        <w:rPr>
          <w:sz w:val="32"/>
          <w:szCs w:val="32"/>
        </w:rPr>
      </w:pPr>
      <w:bookmarkStart w:id="2" w:name="_Main_Modules/Functionalities"/>
      <w:bookmarkEnd w:id="2"/>
      <w:r>
        <w:rPr>
          <w:sz w:val="32"/>
          <w:szCs w:val="32"/>
        </w:rPr>
        <w:t>Main Modules/Functionalities</w:t>
      </w:r>
    </w:p>
    <w:p w14:paraId="1CFE4C24" w14:textId="313BA7C4" w:rsidR="00054226" w:rsidRPr="00194B31" w:rsidRDefault="00054226" w:rsidP="00054226">
      <w:pPr>
        <w:pStyle w:val="ListParagraph"/>
        <w:numPr>
          <w:ilvl w:val="0"/>
          <w:numId w:val="22"/>
        </w:numPr>
        <w:bidi w:val="0"/>
        <w:spacing w:after="160" w:line="254" w:lineRule="auto"/>
        <w:rPr>
          <w:rFonts w:asciiTheme="majorHAnsi" w:hAnsiTheme="majorHAnsi"/>
          <w:sz w:val="28"/>
          <w:szCs w:val="28"/>
        </w:rPr>
      </w:pPr>
      <w:r w:rsidRPr="00194B31">
        <w:rPr>
          <w:rFonts w:asciiTheme="majorHAnsi" w:hAnsiTheme="majorHAnsi"/>
          <w:sz w:val="28"/>
          <w:szCs w:val="28"/>
        </w:rPr>
        <w:t>Extract Emotions (happy, sad, angry, fearful, calm) from Audio</w:t>
      </w:r>
    </w:p>
    <w:p w14:paraId="62BBD1A0" w14:textId="53F9E515" w:rsidR="00054226" w:rsidRPr="00194B31" w:rsidRDefault="00054226" w:rsidP="00054226">
      <w:pPr>
        <w:pStyle w:val="ListParagraph"/>
        <w:numPr>
          <w:ilvl w:val="0"/>
          <w:numId w:val="22"/>
        </w:numPr>
        <w:bidi w:val="0"/>
        <w:spacing w:after="160" w:line="254" w:lineRule="auto"/>
        <w:jc w:val="both"/>
        <w:rPr>
          <w:rFonts w:asciiTheme="majorHAnsi" w:hAnsiTheme="majorHAnsi"/>
          <w:sz w:val="28"/>
          <w:szCs w:val="28"/>
        </w:rPr>
      </w:pPr>
      <w:r w:rsidRPr="00194B31">
        <w:rPr>
          <w:rFonts w:asciiTheme="majorHAnsi" w:hAnsiTheme="majorHAnsi"/>
          <w:sz w:val="28"/>
          <w:szCs w:val="28"/>
        </w:rPr>
        <w:t>Create Avatar based on emotions.</w:t>
      </w:r>
    </w:p>
    <w:p w14:paraId="482FEFB0" w14:textId="415AADE0" w:rsidR="00054226" w:rsidRPr="00054226" w:rsidRDefault="00054226" w:rsidP="005E6167">
      <w:pPr>
        <w:pStyle w:val="ListParagraph"/>
        <w:numPr>
          <w:ilvl w:val="0"/>
          <w:numId w:val="22"/>
        </w:numPr>
        <w:bidi w:val="0"/>
      </w:pPr>
      <w:r w:rsidRPr="00194B31">
        <w:rPr>
          <w:rFonts w:asciiTheme="majorHAnsi" w:hAnsiTheme="majorHAnsi"/>
          <w:sz w:val="28"/>
          <w:szCs w:val="28"/>
        </w:rPr>
        <w:t xml:space="preserve">Create </w:t>
      </w:r>
      <w:r w:rsidR="00293C99">
        <w:rPr>
          <w:rFonts w:asciiTheme="majorHAnsi" w:hAnsiTheme="majorHAnsi"/>
          <w:sz w:val="28"/>
          <w:szCs w:val="28"/>
        </w:rPr>
        <w:t>customiz</w:t>
      </w:r>
      <w:r w:rsidR="00091AE4">
        <w:rPr>
          <w:rFonts w:asciiTheme="majorHAnsi" w:hAnsiTheme="majorHAnsi"/>
          <w:sz w:val="28"/>
          <w:szCs w:val="28"/>
        </w:rPr>
        <w:t xml:space="preserve">able </w:t>
      </w:r>
      <w:r w:rsidRPr="00194B31">
        <w:rPr>
          <w:rFonts w:asciiTheme="majorHAnsi" w:hAnsiTheme="majorHAnsi"/>
          <w:sz w:val="28"/>
          <w:szCs w:val="28"/>
        </w:rPr>
        <w:t>Avatar</w:t>
      </w:r>
      <w:r w:rsidR="00293C99">
        <w:rPr>
          <w:rFonts w:asciiTheme="majorHAnsi" w:hAnsiTheme="majorHAnsi"/>
          <w:sz w:val="28"/>
          <w:szCs w:val="28"/>
        </w:rPr>
        <w:t>.</w:t>
      </w:r>
    </w:p>
    <w:p w14:paraId="32D2B933" w14:textId="2E7BFDA2" w:rsidR="00F6662B" w:rsidRPr="00794C8B" w:rsidRDefault="00E6021E" w:rsidP="00794C8B">
      <w:pPr>
        <w:pStyle w:val="Heading2"/>
        <w:bidi w:val="0"/>
        <w:jc w:val="both"/>
        <w:rPr>
          <w:sz w:val="32"/>
          <w:szCs w:val="32"/>
        </w:rPr>
      </w:pPr>
      <w:r>
        <w:rPr>
          <w:sz w:val="32"/>
          <w:szCs w:val="32"/>
        </w:rPr>
        <w:t>Work Plan</w:t>
      </w:r>
    </w:p>
    <w:p w14:paraId="446C252F" w14:textId="50E5D8BD" w:rsidR="00864291" w:rsidRPr="00864291" w:rsidRDefault="00864291" w:rsidP="00054226">
      <w:pPr>
        <w:pStyle w:val="CommentText"/>
        <w:numPr>
          <w:ilvl w:val="0"/>
          <w:numId w:val="21"/>
        </w:numPr>
        <w:bidi w:val="0"/>
        <w:rPr>
          <w:rFonts w:asciiTheme="majorHAnsi" w:hAnsiTheme="majorHAnsi"/>
          <w:sz w:val="28"/>
          <w:szCs w:val="28"/>
        </w:rPr>
      </w:pPr>
      <w:r w:rsidRPr="00864291">
        <w:rPr>
          <w:rFonts w:asciiTheme="majorHAnsi" w:hAnsiTheme="majorHAnsi"/>
          <w:sz w:val="28"/>
          <w:szCs w:val="28"/>
        </w:rPr>
        <w:t xml:space="preserve"> Survey recent research works in the field</w:t>
      </w:r>
      <w:r>
        <w:rPr>
          <w:rFonts w:asciiTheme="majorHAnsi" w:hAnsiTheme="majorHAnsi"/>
          <w:sz w:val="28"/>
          <w:szCs w:val="28"/>
        </w:rPr>
        <w:t>.</w:t>
      </w:r>
    </w:p>
    <w:p w14:paraId="36881078" w14:textId="34E4CC04" w:rsidR="00864291" w:rsidRDefault="00864291" w:rsidP="00054226">
      <w:pPr>
        <w:pStyle w:val="CommentText"/>
        <w:numPr>
          <w:ilvl w:val="0"/>
          <w:numId w:val="21"/>
        </w:numPr>
        <w:bidi w:val="0"/>
        <w:rPr>
          <w:rFonts w:asciiTheme="majorHAnsi" w:hAnsiTheme="majorHAnsi"/>
          <w:sz w:val="28"/>
          <w:szCs w:val="28"/>
        </w:rPr>
      </w:pPr>
      <w:r w:rsidRPr="00864291">
        <w:rPr>
          <w:rFonts w:asciiTheme="majorHAnsi" w:hAnsiTheme="majorHAnsi"/>
          <w:sz w:val="28"/>
          <w:szCs w:val="28"/>
        </w:rPr>
        <w:t xml:space="preserve"> </w:t>
      </w:r>
      <w:r>
        <w:rPr>
          <w:rFonts w:asciiTheme="majorHAnsi" w:hAnsiTheme="majorHAnsi"/>
          <w:sz w:val="28"/>
          <w:szCs w:val="28"/>
        </w:rPr>
        <w:t>Select the appropriate datasets and techniques to be used.</w:t>
      </w:r>
    </w:p>
    <w:p w14:paraId="3928E101" w14:textId="77777777" w:rsidR="00054226" w:rsidRDefault="00864291" w:rsidP="00054226">
      <w:pPr>
        <w:pStyle w:val="CommentText"/>
        <w:numPr>
          <w:ilvl w:val="0"/>
          <w:numId w:val="21"/>
        </w:numPr>
        <w:bidi w:val="0"/>
        <w:rPr>
          <w:rFonts w:asciiTheme="majorHAnsi" w:hAnsiTheme="majorHAnsi"/>
          <w:sz w:val="28"/>
          <w:szCs w:val="28"/>
        </w:rPr>
      </w:pPr>
      <w:r>
        <w:rPr>
          <w:rFonts w:asciiTheme="majorHAnsi" w:hAnsiTheme="majorHAnsi"/>
          <w:sz w:val="28"/>
          <w:szCs w:val="28"/>
        </w:rPr>
        <w:t xml:space="preserve"> Design the system architecture.</w:t>
      </w:r>
    </w:p>
    <w:p w14:paraId="03DB52EC" w14:textId="3961B344" w:rsidR="00864291" w:rsidRPr="00864291" w:rsidRDefault="00054226" w:rsidP="00054226">
      <w:pPr>
        <w:pStyle w:val="CommentText"/>
        <w:numPr>
          <w:ilvl w:val="0"/>
          <w:numId w:val="21"/>
        </w:numPr>
        <w:bidi w:val="0"/>
        <w:rPr>
          <w:rFonts w:asciiTheme="majorHAnsi" w:hAnsiTheme="majorHAnsi"/>
          <w:sz w:val="28"/>
          <w:szCs w:val="28"/>
        </w:rPr>
      </w:pPr>
      <w:r>
        <w:rPr>
          <w:rFonts w:asciiTheme="majorHAnsi" w:hAnsiTheme="majorHAnsi"/>
          <w:sz w:val="28"/>
          <w:szCs w:val="28"/>
        </w:rPr>
        <w:t>Implement the speech emotion recognition module.</w:t>
      </w:r>
    </w:p>
    <w:p w14:paraId="6990F119" w14:textId="71A3F101" w:rsidR="00864291" w:rsidRDefault="00864291" w:rsidP="00054226">
      <w:pPr>
        <w:pStyle w:val="CommentText"/>
        <w:numPr>
          <w:ilvl w:val="0"/>
          <w:numId w:val="21"/>
        </w:numPr>
        <w:bidi w:val="0"/>
        <w:rPr>
          <w:rFonts w:asciiTheme="majorHAnsi" w:hAnsiTheme="majorHAnsi"/>
          <w:sz w:val="28"/>
          <w:szCs w:val="28"/>
        </w:rPr>
      </w:pPr>
      <w:r>
        <w:rPr>
          <w:rFonts w:asciiTheme="majorHAnsi" w:hAnsiTheme="majorHAnsi"/>
          <w:sz w:val="28"/>
          <w:szCs w:val="28"/>
        </w:rPr>
        <w:t xml:space="preserve"> </w:t>
      </w:r>
      <w:r w:rsidR="0059285E">
        <w:rPr>
          <w:rFonts w:asciiTheme="majorHAnsi" w:hAnsiTheme="majorHAnsi"/>
          <w:sz w:val="28"/>
          <w:szCs w:val="28"/>
        </w:rPr>
        <w:t>Implement the avatar creation module</w:t>
      </w:r>
      <w:r>
        <w:rPr>
          <w:rFonts w:asciiTheme="majorHAnsi" w:hAnsiTheme="majorHAnsi"/>
          <w:sz w:val="28"/>
          <w:szCs w:val="28"/>
        </w:rPr>
        <w:t>.</w:t>
      </w:r>
    </w:p>
    <w:p w14:paraId="1F660485" w14:textId="1A34CF08" w:rsidR="0059285E" w:rsidRDefault="0059285E" w:rsidP="00054226">
      <w:pPr>
        <w:pStyle w:val="CommentText"/>
        <w:numPr>
          <w:ilvl w:val="0"/>
          <w:numId w:val="21"/>
        </w:numPr>
        <w:bidi w:val="0"/>
        <w:rPr>
          <w:rFonts w:asciiTheme="majorHAnsi" w:hAnsiTheme="majorHAnsi"/>
          <w:sz w:val="28"/>
          <w:szCs w:val="28"/>
        </w:rPr>
      </w:pPr>
      <w:r>
        <w:rPr>
          <w:rFonts w:asciiTheme="majorHAnsi" w:hAnsiTheme="majorHAnsi"/>
          <w:sz w:val="28"/>
          <w:szCs w:val="28"/>
        </w:rPr>
        <w:t>Apply model enhancement and evaluation.</w:t>
      </w:r>
    </w:p>
    <w:p w14:paraId="3226D093" w14:textId="03C5F18D" w:rsidR="00864291" w:rsidRDefault="00864291" w:rsidP="00054226">
      <w:pPr>
        <w:pStyle w:val="CommentText"/>
        <w:numPr>
          <w:ilvl w:val="0"/>
          <w:numId w:val="21"/>
        </w:numPr>
        <w:bidi w:val="0"/>
        <w:rPr>
          <w:rFonts w:asciiTheme="majorHAnsi" w:hAnsiTheme="majorHAnsi"/>
          <w:sz w:val="28"/>
          <w:szCs w:val="28"/>
        </w:rPr>
      </w:pPr>
      <w:r>
        <w:rPr>
          <w:rFonts w:asciiTheme="majorHAnsi" w:hAnsiTheme="majorHAnsi"/>
          <w:sz w:val="28"/>
          <w:szCs w:val="28"/>
        </w:rPr>
        <w:t xml:space="preserve"> </w:t>
      </w:r>
      <w:r w:rsidR="0059285E">
        <w:rPr>
          <w:rFonts w:asciiTheme="majorHAnsi" w:hAnsiTheme="majorHAnsi"/>
          <w:sz w:val="28"/>
          <w:szCs w:val="28"/>
        </w:rPr>
        <w:t>Experiment with additional features.</w:t>
      </w:r>
    </w:p>
    <w:p w14:paraId="27DA71EC" w14:textId="614A03D7" w:rsidR="00864291" w:rsidRDefault="00864291" w:rsidP="00054226">
      <w:pPr>
        <w:pStyle w:val="CommentText"/>
        <w:numPr>
          <w:ilvl w:val="0"/>
          <w:numId w:val="21"/>
        </w:numPr>
        <w:bidi w:val="0"/>
        <w:rPr>
          <w:rFonts w:asciiTheme="majorHAnsi" w:hAnsiTheme="majorHAnsi"/>
          <w:sz w:val="28"/>
          <w:szCs w:val="28"/>
        </w:rPr>
      </w:pPr>
      <w:r>
        <w:rPr>
          <w:rFonts w:asciiTheme="majorHAnsi" w:hAnsiTheme="majorHAnsi"/>
          <w:sz w:val="28"/>
          <w:szCs w:val="28"/>
        </w:rPr>
        <w:t xml:space="preserve"> Deployment.</w:t>
      </w:r>
    </w:p>
    <w:p w14:paraId="706ED9E9" w14:textId="18A27183" w:rsidR="00864291" w:rsidRPr="00864291" w:rsidRDefault="00864291" w:rsidP="00864291">
      <w:pPr>
        <w:pStyle w:val="CommentText"/>
        <w:bidi w:val="0"/>
        <w:rPr>
          <w:rFonts w:asciiTheme="majorHAnsi" w:hAnsiTheme="majorHAnsi"/>
          <w:sz w:val="28"/>
          <w:szCs w:val="28"/>
        </w:rPr>
      </w:pPr>
    </w:p>
    <w:tbl>
      <w:tblPr>
        <w:tblStyle w:val="TableGrid"/>
        <w:tblW w:w="4846" w:type="pct"/>
        <w:tblLook w:val="01A0" w:firstRow="1" w:lastRow="0" w:firstColumn="1" w:lastColumn="1" w:noHBand="0" w:noVBand="0"/>
      </w:tblPr>
      <w:tblGrid>
        <w:gridCol w:w="6063"/>
        <w:gridCol w:w="2267"/>
        <w:gridCol w:w="2023"/>
      </w:tblGrid>
      <w:tr w:rsidR="007017DE" w:rsidRPr="00F6662B" w14:paraId="3419630E" w14:textId="77777777" w:rsidTr="00F6662B">
        <w:trPr>
          <w:trHeight w:val="250"/>
        </w:trPr>
        <w:tc>
          <w:tcPr>
            <w:tcW w:w="2928" w:type="pct"/>
            <w:hideMark/>
          </w:tcPr>
          <w:p w14:paraId="1FEDF281" w14:textId="77777777" w:rsidR="007017DE" w:rsidRPr="00F6662B" w:rsidRDefault="007017DE" w:rsidP="00EF6459">
            <w:pPr>
              <w:bidi w:val="0"/>
              <w:ind w:right="1734"/>
              <w:jc w:val="center"/>
              <w:rPr>
                <w:rFonts w:asciiTheme="majorHAnsi" w:hAnsiTheme="majorHAnsi"/>
                <w:b/>
                <w:bCs/>
              </w:rPr>
            </w:pPr>
            <w:r w:rsidRPr="00F6662B">
              <w:rPr>
                <w:rFonts w:asciiTheme="majorHAnsi" w:hAnsiTheme="majorHAnsi"/>
                <w:b/>
                <w:bCs/>
              </w:rPr>
              <w:t>Project Activities</w:t>
            </w:r>
          </w:p>
        </w:tc>
        <w:tc>
          <w:tcPr>
            <w:tcW w:w="1095" w:type="pct"/>
          </w:tcPr>
          <w:p w14:paraId="067D090C" w14:textId="77777777" w:rsidR="007017DE" w:rsidRPr="00F6662B" w:rsidRDefault="007017DE" w:rsidP="00EF6459">
            <w:pPr>
              <w:bidi w:val="0"/>
              <w:jc w:val="center"/>
              <w:rPr>
                <w:rFonts w:asciiTheme="majorHAnsi" w:hAnsiTheme="majorHAnsi"/>
                <w:b/>
                <w:bCs/>
              </w:rPr>
            </w:pPr>
            <w:r w:rsidRPr="00F6662B">
              <w:rPr>
                <w:rFonts w:asciiTheme="majorHAnsi" w:hAnsiTheme="majorHAnsi"/>
                <w:b/>
                <w:bCs/>
              </w:rPr>
              <w:t>Start Date</w:t>
            </w:r>
          </w:p>
        </w:tc>
        <w:tc>
          <w:tcPr>
            <w:tcW w:w="977" w:type="pct"/>
            <w:hideMark/>
          </w:tcPr>
          <w:p w14:paraId="05D0BE18" w14:textId="77777777" w:rsidR="007017DE" w:rsidRPr="00F6662B" w:rsidRDefault="007017DE" w:rsidP="00EF6459">
            <w:pPr>
              <w:bidi w:val="0"/>
              <w:jc w:val="center"/>
              <w:rPr>
                <w:rFonts w:asciiTheme="majorHAnsi" w:hAnsiTheme="majorHAnsi"/>
                <w:b/>
                <w:bCs/>
              </w:rPr>
            </w:pPr>
            <w:r w:rsidRPr="00F6662B">
              <w:rPr>
                <w:rFonts w:asciiTheme="majorHAnsi" w:hAnsiTheme="majorHAnsi"/>
                <w:b/>
                <w:bCs/>
              </w:rPr>
              <w:t>End Date</w:t>
            </w:r>
          </w:p>
        </w:tc>
      </w:tr>
      <w:tr w:rsidR="008178C9" w:rsidRPr="00F6662B" w14:paraId="6650FAA5" w14:textId="77777777" w:rsidTr="00F6662B">
        <w:trPr>
          <w:trHeight w:val="250"/>
        </w:trPr>
        <w:tc>
          <w:tcPr>
            <w:tcW w:w="2928" w:type="pct"/>
          </w:tcPr>
          <w:p w14:paraId="542BA264" w14:textId="71409C66" w:rsidR="008178C9" w:rsidRPr="00F6662B" w:rsidRDefault="008178C9" w:rsidP="008178C9">
            <w:pPr>
              <w:bidi w:val="0"/>
              <w:rPr>
                <w:rFonts w:asciiTheme="majorHAnsi" w:hAnsiTheme="majorHAnsi"/>
              </w:rPr>
            </w:pPr>
            <w:r w:rsidRPr="00F6662B">
              <w:rPr>
                <w:rFonts w:asciiTheme="majorHAnsi" w:hAnsiTheme="majorHAnsi"/>
              </w:rPr>
              <w:t>Survey &amp; Learning</w:t>
            </w:r>
          </w:p>
        </w:tc>
        <w:tc>
          <w:tcPr>
            <w:tcW w:w="1095" w:type="pct"/>
          </w:tcPr>
          <w:p w14:paraId="2901C825" w14:textId="048A654C" w:rsidR="008178C9" w:rsidRPr="00F6662B" w:rsidRDefault="00FF3430" w:rsidP="009919C6">
            <w:pPr>
              <w:bidi w:val="0"/>
              <w:rPr>
                <w:rFonts w:asciiTheme="majorHAnsi" w:hAnsiTheme="majorHAnsi"/>
                <w:b/>
                <w:bCs/>
              </w:rPr>
            </w:pPr>
            <w:r>
              <w:rPr>
                <w:rFonts w:asciiTheme="majorHAnsi" w:hAnsiTheme="majorHAnsi"/>
              </w:rPr>
              <w:t>1</w:t>
            </w:r>
            <w:r w:rsidR="00687C67">
              <w:rPr>
                <w:rFonts w:asciiTheme="majorHAnsi" w:hAnsiTheme="majorHAnsi"/>
              </w:rPr>
              <w:t>/10/2023</w:t>
            </w:r>
          </w:p>
        </w:tc>
        <w:tc>
          <w:tcPr>
            <w:tcW w:w="977" w:type="pct"/>
          </w:tcPr>
          <w:p w14:paraId="446809E9" w14:textId="445CE57E" w:rsidR="008178C9" w:rsidRPr="00F6662B" w:rsidRDefault="00687C67" w:rsidP="008178C9">
            <w:pPr>
              <w:bidi w:val="0"/>
              <w:rPr>
                <w:rFonts w:asciiTheme="majorHAnsi" w:hAnsiTheme="majorHAnsi"/>
                <w:b/>
                <w:bCs/>
              </w:rPr>
            </w:pPr>
            <w:r>
              <w:rPr>
                <w:rFonts w:asciiTheme="majorHAnsi" w:hAnsiTheme="majorHAnsi"/>
              </w:rPr>
              <w:t>15/11/2023</w:t>
            </w:r>
          </w:p>
        </w:tc>
      </w:tr>
      <w:tr w:rsidR="008178C9" w:rsidRPr="00F6662B" w14:paraId="4CB9092C" w14:textId="77777777" w:rsidTr="00F6662B">
        <w:trPr>
          <w:trHeight w:val="142"/>
        </w:trPr>
        <w:tc>
          <w:tcPr>
            <w:tcW w:w="2928" w:type="pct"/>
          </w:tcPr>
          <w:p w14:paraId="4CF9DCBD"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i/>
                <w:iCs/>
              </w:rPr>
              <w:t>…</w:t>
            </w:r>
            <w:r w:rsidRPr="00F6662B">
              <w:rPr>
                <w:rFonts w:asciiTheme="majorHAnsi" w:hAnsiTheme="majorHAnsi"/>
                <w:color w:val="000000"/>
                <w:sz w:val="72"/>
                <w:szCs w:val="72"/>
              </w:rPr>
              <w:t xml:space="preserve"> Requirement Specifications</w:t>
            </w:r>
          </w:p>
          <w:p w14:paraId="28961188"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Project Analysis</w:t>
            </w:r>
          </w:p>
          <w:p w14:paraId="202B6434"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Use cases</w:t>
            </w:r>
          </w:p>
          <w:p w14:paraId="3BAFD18B"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ER Diagrams</w:t>
            </w:r>
          </w:p>
          <w:p w14:paraId="6306933E"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Sequence Diagram</w:t>
            </w:r>
          </w:p>
          <w:p w14:paraId="0E4B91E2"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 xml:space="preserve">. . . </w:t>
            </w:r>
          </w:p>
          <w:p w14:paraId="04285536"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Project Design</w:t>
            </w:r>
          </w:p>
          <w:p w14:paraId="1A599E62"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Project Architecture</w:t>
            </w:r>
          </w:p>
          <w:p w14:paraId="7B1DDE0E"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User Interface Design</w:t>
            </w:r>
          </w:p>
          <w:p w14:paraId="43DCB1BA"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 xml:space="preserve">. . . </w:t>
            </w:r>
          </w:p>
          <w:p w14:paraId="049B031E"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Project Testing</w:t>
            </w:r>
          </w:p>
          <w:p w14:paraId="49D34182"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Modules Testing</w:t>
            </w:r>
          </w:p>
          <w:p w14:paraId="4884E720"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Modules Integration</w:t>
            </w:r>
          </w:p>
          <w:p w14:paraId="2DA39ABB"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 xml:space="preserve">. . . </w:t>
            </w:r>
          </w:p>
          <w:p w14:paraId="7873C52E"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Team Work</w:t>
            </w:r>
          </w:p>
          <w:p w14:paraId="0C608055"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Weekly Team Member/Tasks table</w:t>
            </w:r>
          </w:p>
          <w:p w14:paraId="6D27F1DA" w14:textId="77777777" w:rsidR="008178C9" w:rsidRPr="00F6662B" w:rsidRDefault="008178C9" w:rsidP="008178C9">
            <w:pPr>
              <w:bidi w:val="0"/>
              <w:rPr>
                <w:rFonts w:asciiTheme="majorHAnsi" w:hAnsiTheme="majorHAnsi"/>
              </w:rPr>
            </w:pPr>
            <w:r w:rsidRPr="00F6662B">
              <w:rPr>
                <w:rFonts w:asciiTheme="majorHAnsi" w:hAnsiTheme="majorHAnsi"/>
              </w:rPr>
              <w:t>Requirement Specifications</w:t>
            </w:r>
          </w:p>
        </w:tc>
        <w:tc>
          <w:tcPr>
            <w:tcW w:w="1095" w:type="pct"/>
          </w:tcPr>
          <w:p w14:paraId="30762225" w14:textId="50CB148C" w:rsidR="008178C9" w:rsidRPr="00F6662B" w:rsidRDefault="000168D0" w:rsidP="008178C9">
            <w:pPr>
              <w:bidi w:val="0"/>
              <w:rPr>
                <w:rFonts w:asciiTheme="majorHAnsi" w:hAnsiTheme="majorHAnsi"/>
              </w:rPr>
            </w:pPr>
            <w:r>
              <w:rPr>
                <w:rFonts w:asciiTheme="majorHAnsi" w:hAnsiTheme="majorHAnsi"/>
              </w:rPr>
              <w:t>16/11/2023</w:t>
            </w:r>
          </w:p>
        </w:tc>
        <w:tc>
          <w:tcPr>
            <w:tcW w:w="977" w:type="pct"/>
          </w:tcPr>
          <w:p w14:paraId="3F08B949" w14:textId="4C5CD6FF" w:rsidR="008178C9" w:rsidRPr="00F6662B" w:rsidRDefault="00FF3430" w:rsidP="008178C9">
            <w:pPr>
              <w:bidi w:val="0"/>
              <w:rPr>
                <w:rFonts w:asciiTheme="majorHAnsi" w:hAnsiTheme="majorHAnsi"/>
              </w:rPr>
            </w:pPr>
            <w:r>
              <w:rPr>
                <w:rFonts w:asciiTheme="majorHAnsi" w:hAnsiTheme="majorHAnsi"/>
              </w:rPr>
              <w:t>21</w:t>
            </w:r>
            <w:r w:rsidR="000168D0">
              <w:rPr>
                <w:rFonts w:asciiTheme="majorHAnsi" w:hAnsiTheme="majorHAnsi"/>
              </w:rPr>
              <w:t>/11/2023</w:t>
            </w:r>
          </w:p>
        </w:tc>
      </w:tr>
      <w:tr w:rsidR="008178C9" w:rsidRPr="00F6662B" w14:paraId="27FCEAFB" w14:textId="77777777" w:rsidTr="00F6662B">
        <w:trPr>
          <w:trHeight w:val="378"/>
        </w:trPr>
        <w:tc>
          <w:tcPr>
            <w:tcW w:w="2928" w:type="pct"/>
          </w:tcPr>
          <w:p w14:paraId="71A1CD26" w14:textId="77777777" w:rsidR="008178C9" w:rsidRPr="00F6662B" w:rsidRDefault="008178C9" w:rsidP="008178C9">
            <w:pPr>
              <w:bidi w:val="0"/>
              <w:rPr>
                <w:rFonts w:asciiTheme="majorHAnsi" w:hAnsiTheme="majorHAnsi"/>
              </w:rPr>
            </w:pPr>
            <w:r w:rsidRPr="00F6662B">
              <w:rPr>
                <w:rFonts w:asciiTheme="majorHAnsi" w:hAnsiTheme="majorHAnsi"/>
              </w:rPr>
              <w:t>Project Analysis</w:t>
            </w:r>
          </w:p>
          <w:p w14:paraId="4FE90225" w14:textId="0A71A48B" w:rsidR="008178C9" w:rsidRPr="00F6662B" w:rsidRDefault="008178C9" w:rsidP="008178C9">
            <w:pPr>
              <w:bidi w:val="0"/>
              <w:rPr>
                <w:rFonts w:asciiTheme="majorHAnsi" w:hAnsiTheme="majorHAnsi"/>
              </w:rPr>
            </w:pPr>
            <w:r w:rsidRPr="00F6662B">
              <w:rPr>
                <w:rFonts w:asciiTheme="majorHAnsi" w:hAnsiTheme="majorHAnsi"/>
              </w:rPr>
              <w:tab/>
              <w:t>Use cases, ER Diagrams, Sequence Diagram…</w:t>
            </w:r>
          </w:p>
        </w:tc>
        <w:tc>
          <w:tcPr>
            <w:tcW w:w="1095" w:type="pct"/>
          </w:tcPr>
          <w:p w14:paraId="285E94E0" w14:textId="20B0CBEE" w:rsidR="008178C9" w:rsidRPr="00F6662B" w:rsidRDefault="00FF3430" w:rsidP="00F535E9">
            <w:pPr>
              <w:bidi w:val="0"/>
              <w:rPr>
                <w:rFonts w:asciiTheme="majorHAnsi" w:hAnsiTheme="majorHAnsi"/>
              </w:rPr>
            </w:pPr>
            <w:r>
              <w:rPr>
                <w:rFonts w:asciiTheme="majorHAnsi" w:hAnsiTheme="majorHAnsi"/>
              </w:rPr>
              <w:t>22</w:t>
            </w:r>
            <w:r w:rsidR="000168D0">
              <w:rPr>
                <w:rFonts w:asciiTheme="majorHAnsi" w:hAnsiTheme="majorHAnsi"/>
              </w:rPr>
              <w:t>/11/2023</w:t>
            </w:r>
          </w:p>
        </w:tc>
        <w:tc>
          <w:tcPr>
            <w:tcW w:w="977" w:type="pct"/>
          </w:tcPr>
          <w:p w14:paraId="2240B8C4" w14:textId="398C3464" w:rsidR="008178C9" w:rsidRPr="00F535E9" w:rsidRDefault="00FF3430" w:rsidP="00F535E9">
            <w:pPr>
              <w:bidi w:val="0"/>
              <w:rPr>
                <w:rFonts w:asciiTheme="majorHAnsi" w:hAnsiTheme="majorHAnsi"/>
              </w:rPr>
            </w:pPr>
            <w:r>
              <w:rPr>
                <w:rFonts w:asciiTheme="majorHAnsi" w:hAnsiTheme="majorHAnsi"/>
              </w:rPr>
              <w:t>26</w:t>
            </w:r>
            <w:r w:rsidR="0014240B">
              <w:rPr>
                <w:rFonts w:asciiTheme="majorHAnsi" w:hAnsiTheme="majorHAnsi"/>
              </w:rPr>
              <w:t>/11</w:t>
            </w:r>
            <w:r w:rsidR="000168D0">
              <w:rPr>
                <w:rFonts w:asciiTheme="majorHAnsi" w:hAnsiTheme="majorHAnsi"/>
              </w:rPr>
              <w:t>/2023</w:t>
            </w:r>
          </w:p>
        </w:tc>
      </w:tr>
      <w:tr w:rsidR="008178C9" w:rsidRPr="00F6662B" w14:paraId="2F8C6A6F" w14:textId="77777777" w:rsidTr="00F6662B">
        <w:trPr>
          <w:trHeight w:val="750"/>
        </w:trPr>
        <w:tc>
          <w:tcPr>
            <w:tcW w:w="2928" w:type="pct"/>
          </w:tcPr>
          <w:p w14:paraId="2CCF665E" w14:textId="77777777" w:rsidR="008178C9" w:rsidRPr="00F6662B" w:rsidRDefault="008178C9" w:rsidP="008178C9">
            <w:pPr>
              <w:bidi w:val="0"/>
              <w:rPr>
                <w:rFonts w:asciiTheme="majorHAnsi" w:hAnsiTheme="majorHAnsi"/>
              </w:rPr>
            </w:pPr>
            <w:r w:rsidRPr="00F6662B">
              <w:rPr>
                <w:rFonts w:asciiTheme="majorHAnsi" w:hAnsiTheme="majorHAnsi"/>
              </w:rPr>
              <w:t>Project Design</w:t>
            </w:r>
          </w:p>
          <w:p w14:paraId="2B96ED0E" w14:textId="77777777" w:rsidR="008178C9" w:rsidRPr="00F6662B" w:rsidRDefault="008178C9" w:rsidP="008178C9">
            <w:pPr>
              <w:bidi w:val="0"/>
              <w:rPr>
                <w:rFonts w:asciiTheme="majorHAnsi" w:hAnsiTheme="majorHAnsi"/>
              </w:rPr>
            </w:pPr>
            <w:r w:rsidRPr="00F6662B">
              <w:rPr>
                <w:rFonts w:asciiTheme="majorHAnsi" w:hAnsiTheme="majorHAnsi"/>
              </w:rPr>
              <w:tab/>
              <w:t>Project Architecture</w:t>
            </w:r>
          </w:p>
          <w:p w14:paraId="581101CF" w14:textId="77777777" w:rsidR="008178C9" w:rsidRPr="00F6662B" w:rsidRDefault="008178C9" w:rsidP="008178C9">
            <w:pPr>
              <w:bidi w:val="0"/>
              <w:rPr>
                <w:rFonts w:asciiTheme="majorHAnsi" w:hAnsiTheme="majorHAnsi"/>
              </w:rPr>
            </w:pPr>
            <w:r w:rsidRPr="00F6662B">
              <w:rPr>
                <w:rFonts w:asciiTheme="majorHAnsi" w:hAnsiTheme="majorHAnsi"/>
              </w:rPr>
              <w:tab/>
              <w:t>User Interface Design</w:t>
            </w:r>
          </w:p>
        </w:tc>
        <w:tc>
          <w:tcPr>
            <w:tcW w:w="1095" w:type="pct"/>
          </w:tcPr>
          <w:p w14:paraId="5EFE0DBC" w14:textId="77777777" w:rsidR="007A5757" w:rsidRDefault="007A5757" w:rsidP="009919C6">
            <w:pPr>
              <w:bidi w:val="0"/>
              <w:rPr>
                <w:rFonts w:asciiTheme="majorHAnsi" w:hAnsiTheme="majorHAnsi"/>
              </w:rPr>
            </w:pPr>
          </w:p>
          <w:p w14:paraId="2F747A30" w14:textId="52C2AC61" w:rsidR="000168D0" w:rsidRDefault="00FF3430" w:rsidP="007A5757">
            <w:pPr>
              <w:bidi w:val="0"/>
              <w:rPr>
                <w:rFonts w:asciiTheme="majorHAnsi" w:hAnsiTheme="majorHAnsi"/>
              </w:rPr>
            </w:pPr>
            <w:r>
              <w:rPr>
                <w:rFonts w:asciiTheme="majorHAnsi" w:hAnsiTheme="majorHAnsi"/>
              </w:rPr>
              <w:t>27</w:t>
            </w:r>
            <w:r w:rsidR="0014240B">
              <w:rPr>
                <w:rFonts w:asciiTheme="majorHAnsi" w:hAnsiTheme="majorHAnsi"/>
              </w:rPr>
              <w:t>/11</w:t>
            </w:r>
            <w:r w:rsidR="000168D0">
              <w:rPr>
                <w:rFonts w:asciiTheme="majorHAnsi" w:hAnsiTheme="majorHAnsi"/>
              </w:rPr>
              <w:t>/2023</w:t>
            </w:r>
          </w:p>
          <w:p w14:paraId="12EC53DC" w14:textId="192D480B" w:rsidR="008178C9" w:rsidRPr="00F6662B" w:rsidRDefault="007A5757" w:rsidP="00F535E9">
            <w:pPr>
              <w:bidi w:val="0"/>
              <w:rPr>
                <w:rFonts w:asciiTheme="majorHAnsi" w:hAnsiTheme="majorHAnsi"/>
              </w:rPr>
            </w:pPr>
            <w:r>
              <w:rPr>
                <w:rFonts w:asciiTheme="majorHAnsi" w:hAnsiTheme="majorHAnsi"/>
              </w:rPr>
              <w:t>1/12/2023</w:t>
            </w:r>
          </w:p>
        </w:tc>
        <w:tc>
          <w:tcPr>
            <w:tcW w:w="977" w:type="pct"/>
          </w:tcPr>
          <w:p w14:paraId="5361CE32" w14:textId="77777777" w:rsidR="007A5757" w:rsidRDefault="007A5757" w:rsidP="00F535E9">
            <w:pPr>
              <w:bidi w:val="0"/>
              <w:rPr>
                <w:rFonts w:asciiTheme="majorHAnsi" w:hAnsiTheme="majorHAnsi"/>
              </w:rPr>
            </w:pPr>
          </w:p>
          <w:p w14:paraId="6A303964" w14:textId="57169A60" w:rsidR="007A5757" w:rsidRDefault="007A5757" w:rsidP="007A5757">
            <w:pPr>
              <w:bidi w:val="0"/>
              <w:rPr>
                <w:rFonts w:asciiTheme="majorHAnsi" w:hAnsiTheme="majorHAnsi"/>
              </w:rPr>
            </w:pPr>
            <w:r>
              <w:rPr>
                <w:rFonts w:asciiTheme="majorHAnsi" w:hAnsiTheme="majorHAnsi"/>
              </w:rPr>
              <w:t>30/11/2023</w:t>
            </w:r>
          </w:p>
          <w:p w14:paraId="33A3D76E" w14:textId="39342DEC" w:rsidR="008178C9" w:rsidRPr="00F6662B" w:rsidRDefault="0014240B" w:rsidP="007A5757">
            <w:pPr>
              <w:bidi w:val="0"/>
              <w:rPr>
                <w:rFonts w:asciiTheme="majorHAnsi" w:hAnsiTheme="majorHAnsi"/>
              </w:rPr>
            </w:pPr>
            <w:r>
              <w:rPr>
                <w:rFonts w:asciiTheme="majorHAnsi" w:hAnsiTheme="majorHAnsi"/>
              </w:rPr>
              <w:t>4</w:t>
            </w:r>
            <w:r w:rsidR="000168D0">
              <w:rPr>
                <w:rFonts w:asciiTheme="majorHAnsi" w:hAnsiTheme="majorHAnsi"/>
              </w:rPr>
              <w:t>/12/2023</w:t>
            </w:r>
          </w:p>
        </w:tc>
      </w:tr>
      <w:tr w:rsidR="008178C9" w:rsidRPr="00F6662B" w14:paraId="7275AF60" w14:textId="77777777" w:rsidTr="00F6662B">
        <w:trPr>
          <w:trHeight w:val="750"/>
        </w:trPr>
        <w:tc>
          <w:tcPr>
            <w:tcW w:w="2928" w:type="pct"/>
          </w:tcPr>
          <w:p w14:paraId="1B38ADF0" w14:textId="29829D65" w:rsidR="008178C9" w:rsidRPr="00F6662B" w:rsidRDefault="008178C9" w:rsidP="008178C9">
            <w:pPr>
              <w:bidi w:val="0"/>
              <w:rPr>
                <w:rFonts w:asciiTheme="majorHAnsi" w:hAnsiTheme="majorHAnsi"/>
              </w:rPr>
            </w:pPr>
            <w:r w:rsidRPr="00F6662B">
              <w:rPr>
                <w:rFonts w:asciiTheme="majorHAnsi" w:hAnsiTheme="majorHAnsi"/>
              </w:rPr>
              <w:t xml:space="preserve">Project Implementation (according to the </w:t>
            </w:r>
            <w:hyperlink w:anchor="_Main_Modules/Functionalities" w:history="1">
              <w:r w:rsidRPr="00F6662B">
                <w:rPr>
                  <w:rStyle w:val="Hyperlink"/>
                  <w:rFonts w:asciiTheme="majorHAnsi" w:hAnsiTheme="majorHAnsi"/>
                </w:rPr>
                <w:t>specified modules</w:t>
              </w:r>
            </w:hyperlink>
            <w:r w:rsidRPr="00F6662B">
              <w:rPr>
                <w:rFonts w:asciiTheme="majorHAnsi" w:hAnsiTheme="majorHAnsi"/>
              </w:rPr>
              <w:t>)</w:t>
            </w:r>
          </w:p>
          <w:p w14:paraId="68758DB4" w14:textId="6F3A70E8" w:rsidR="008178C9" w:rsidRPr="00F6662B" w:rsidRDefault="008178C9" w:rsidP="008178C9">
            <w:pPr>
              <w:bidi w:val="0"/>
              <w:rPr>
                <w:rFonts w:asciiTheme="majorHAnsi" w:hAnsiTheme="majorHAnsi"/>
              </w:rPr>
            </w:pPr>
            <w:r w:rsidRPr="00F6662B">
              <w:rPr>
                <w:rFonts w:asciiTheme="majorHAnsi" w:hAnsiTheme="majorHAnsi"/>
              </w:rPr>
              <w:tab/>
              <w:t>Module#1</w:t>
            </w:r>
            <w:r w:rsidR="0059285E">
              <w:rPr>
                <w:rFonts w:asciiTheme="majorHAnsi" w:hAnsiTheme="majorHAnsi"/>
              </w:rPr>
              <w:t>: Speech emotion recognition</w:t>
            </w:r>
            <w:r w:rsidR="00BD5C36">
              <w:rPr>
                <w:rFonts w:asciiTheme="majorHAnsi" w:hAnsiTheme="majorHAnsi"/>
              </w:rPr>
              <w:t>.</w:t>
            </w:r>
          </w:p>
          <w:p w14:paraId="6586741B" w14:textId="1CC4838E" w:rsidR="008178C9" w:rsidRDefault="008178C9" w:rsidP="008178C9">
            <w:pPr>
              <w:bidi w:val="0"/>
              <w:rPr>
                <w:rFonts w:asciiTheme="majorHAnsi" w:hAnsiTheme="majorHAnsi"/>
              </w:rPr>
            </w:pPr>
            <w:r w:rsidRPr="00F6662B">
              <w:rPr>
                <w:rFonts w:asciiTheme="majorHAnsi" w:hAnsiTheme="majorHAnsi"/>
              </w:rPr>
              <w:tab/>
              <w:t>Module#2</w:t>
            </w:r>
            <w:r w:rsidR="0059285E" w:rsidRPr="00F6662B">
              <w:rPr>
                <w:rFonts w:asciiTheme="majorHAnsi" w:hAnsiTheme="majorHAnsi"/>
              </w:rPr>
              <w:t>:</w:t>
            </w:r>
            <w:r w:rsidR="0059285E">
              <w:rPr>
                <w:rFonts w:asciiTheme="majorHAnsi" w:hAnsiTheme="majorHAnsi"/>
              </w:rPr>
              <w:t>Avatar Generation based on emotions</w:t>
            </w:r>
          </w:p>
          <w:p w14:paraId="7A9971C6" w14:textId="62DF8AF2" w:rsidR="008178C9" w:rsidRPr="00F6662B" w:rsidRDefault="00D37B36" w:rsidP="00194B31">
            <w:pPr>
              <w:bidi w:val="0"/>
              <w:ind w:firstLine="720"/>
              <w:rPr>
                <w:rFonts w:asciiTheme="majorHAnsi" w:hAnsiTheme="majorHAnsi"/>
              </w:rPr>
            </w:pPr>
            <w:r>
              <w:rPr>
                <w:rFonts w:asciiTheme="majorHAnsi" w:hAnsiTheme="majorHAnsi"/>
              </w:rPr>
              <w:t>Module#3:Additional Features</w:t>
            </w:r>
          </w:p>
        </w:tc>
        <w:tc>
          <w:tcPr>
            <w:tcW w:w="1095" w:type="pct"/>
          </w:tcPr>
          <w:p w14:paraId="32C3F6AB" w14:textId="77777777" w:rsidR="00D37B36" w:rsidRDefault="00D37B36" w:rsidP="008178C9">
            <w:pPr>
              <w:bidi w:val="0"/>
              <w:rPr>
                <w:rFonts w:asciiTheme="majorHAnsi" w:hAnsiTheme="majorHAnsi"/>
              </w:rPr>
            </w:pPr>
          </w:p>
          <w:p w14:paraId="22DACC33" w14:textId="77777777" w:rsidR="00D37B36" w:rsidRDefault="00D37B36" w:rsidP="00D37B36">
            <w:pPr>
              <w:bidi w:val="0"/>
              <w:rPr>
                <w:rFonts w:asciiTheme="majorHAnsi" w:hAnsiTheme="majorHAnsi"/>
              </w:rPr>
            </w:pPr>
          </w:p>
          <w:p w14:paraId="62FEDCB3" w14:textId="785B9570" w:rsidR="008178C9" w:rsidRPr="00F6662B" w:rsidRDefault="0014240B" w:rsidP="00D37B36">
            <w:pPr>
              <w:bidi w:val="0"/>
              <w:rPr>
                <w:rFonts w:asciiTheme="majorHAnsi" w:hAnsiTheme="majorHAnsi"/>
              </w:rPr>
            </w:pPr>
            <w:r>
              <w:rPr>
                <w:rFonts w:asciiTheme="majorHAnsi" w:hAnsiTheme="majorHAnsi"/>
              </w:rPr>
              <w:t>5</w:t>
            </w:r>
            <w:r w:rsidR="000168D0">
              <w:rPr>
                <w:rFonts w:asciiTheme="majorHAnsi" w:hAnsiTheme="majorHAnsi"/>
              </w:rPr>
              <w:t>/12/2023</w:t>
            </w:r>
          </w:p>
          <w:p w14:paraId="5223667D" w14:textId="77777777" w:rsidR="008178C9" w:rsidRDefault="00D37B36" w:rsidP="00F535E9">
            <w:pPr>
              <w:bidi w:val="0"/>
              <w:rPr>
                <w:rFonts w:asciiTheme="majorHAnsi" w:hAnsiTheme="majorHAnsi"/>
              </w:rPr>
            </w:pPr>
            <w:r>
              <w:rPr>
                <w:rFonts w:asciiTheme="majorHAnsi" w:hAnsiTheme="majorHAnsi"/>
              </w:rPr>
              <w:t>6/1/2024</w:t>
            </w:r>
          </w:p>
          <w:p w14:paraId="6BAEA559" w14:textId="1A1A6BA7" w:rsidR="00194B31" w:rsidRPr="00F6662B" w:rsidRDefault="006810B2" w:rsidP="00194B31">
            <w:pPr>
              <w:bidi w:val="0"/>
              <w:rPr>
                <w:rFonts w:asciiTheme="majorHAnsi" w:hAnsiTheme="majorHAnsi"/>
              </w:rPr>
            </w:pPr>
            <w:r>
              <w:rPr>
                <w:rFonts w:asciiTheme="majorHAnsi" w:hAnsiTheme="majorHAnsi"/>
              </w:rPr>
              <w:t>7/2</w:t>
            </w:r>
            <w:r w:rsidR="00194B31">
              <w:rPr>
                <w:rFonts w:asciiTheme="majorHAnsi" w:hAnsiTheme="majorHAnsi"/>
              </w:rPr>
              <w:t>/2024</w:t>
            </w:r>
          </w:p>
        </w:tc>
        <w:tc>
          <w:tcPr>
            <w:tcW w:w="977" w:type="pct"/>
          </w:tcPr>
          <w:p w14:paraId="3ED87E58" w14:textId="77777777" w:rsidR="00D37B36" w:rsidRDefault="00D37B36" w:rsidP="008178C9">
            <w:pPr>
              <w:bidi w:val="0"/>
              <w:rPr>
                <w:rFonts w:asciiTheme="majorHAnsi" w:hAnsiTheme="majorHAnsi"/>
              </w:rPr>
            </w:pPr>
          </w:p>
          <w:p w14:paraId="1273CA31" w14:textId="77777777" w:rsidR="00D37B36" w:rsidRDefault="00D37B36" w:rsidP="00D37B36">
            <w:pPr>
              <w:bidi w:val="0"/>
              <w:rPr>
                <w:rFonts w:asciiTheme="majorHAnsi" w:hAnsiTheme="majorHAnsi"/>
              </w:rPr>
            </w:pPr>
          </w:p>
          <w:p w14:paraId="6DA28310" w14:textId="1AFE839B" w:rsidR="008178C9" w:rsidRPr="00F6662B" w:rsidRDefault="00D37B36" w:rsidP="00D37B36">
            <w:pPr>
              <w:bidi w:val="0"/>
              <w:rPr>
                <w:rFonts w:asciiTheme="majorHAnsi" w:hAnsiTheme="majorHAnsi"/>
              </w:rPr>
            </w:pPr>
            <w:r>
              <w:rPr>
                <w:rFonts w:asciiTheme="majorHAnsi" w:hAnsiTheme="majorHAnsi"/>
              </w:rPr>
              <w:t>5</w:t>
            </w:r>
            <w:r w:rsidR="000168D0">
              <w:rPr>
                <w:rFonts w:asciiTheme="majorHAnsi" w:hAnsiTheme="majorHAnsi"/>
              </w:rPr>
              <w:t>/1/2024</w:t>
            </w:r>
          </w:p>
          <w:p w14:paraId="61FFC650" w14:textId="2153E853" w:rsidR="008178C9" w:rsidRDefault="006810B2" w:rsidP="00F535E9">
            <w:pPr>
              <w:bidi w:val="0"/>
              <w:rPr>
                <w:rFonts w:asciiTheme="majorHAnsi" w:hAnsiTheme="majorHAnsi"/>
              </w:rPr>
            </w:pPr>
            <w:r>
              <w:rPr>
                <w:rFonts w:asciiTheme="majorHAnsi" w:hAnsiTheme="majorHAnsi"/>
              </w:rPr>
              <w:t>6/2</w:t>
            </w:r>
            <w:r w:rsidR="00D37B36">
              <w:rPr>
                <w:rFonts w:asciiTheme="majorHAnsi" w:hAnsiTheme="majorHAnsi"/>
              </w:rPr>
              <w:t>/2024</w:t>
            </w:r>
          </w:p>
          <w:p w14:paraId="260A413E" w14:textId="7A4FE2F8" w:rsidR="00194B31" w:rsidRPr="00F6662B" w:rsidRDefault="006810B2" w:rsidP="00194B31">
            <w:pPr>
              <w:bidi w:val="0"/>
              <w:rPr>
                <w:rFonts w:asciiTheme="majorHAnsi" w:hAnsiTheme="majorHAnsi"/>
              </w:rPr>
            </w:pPr>
            <w:r>
              <w:rPr>
                <w:rFonts w:asciiTheme="majorHAnsi" w:hAnsiTheme="majorHAnsi"/>
              </w:rPr>
              <w:t>28</w:t>
            </w:r>
            <w:r w:rsidR="00194B31">
              <w:rPr>
                <w:rFonts w:asciiTheme="majorHAnsi" w:hAnsiTheme="majorHAnsi"/>
              </w:rPr>
              <w:t>/2/2024</w:t>
            </w:r>
          </w:p>
        </w:tc>
      </w:tr>
      <w:tr w:rsidR="008178C9" w:rsidRPr="00F6662B" w14:paraId="4468F594" w14:textId="77777777" w:rsidTr="00F6662B">
        <w:trPr>
          <w:trHeight w:val="750"/>
        </w:trPr>
        <w:tc>
          <w:tcPr>
            <w:tcW w:w="2928" w:type="pct"/>
          </w:tcPr>
          <w:p w14:paraId="38DBE523" w14:textId="77777777" w:rsidR="008178C9" w:rsidRPr="00F6662B" w:rsidRDefault="008178C9" w:rsidP="008178C9">
            <w:pPr>
              <w:bidi w:val="0"/>
              <w:rPr>
                <w:rFonts w:asciiTheme="majorHAnsi" w:hAnsiTheme="majorHAnsi"/>
              </w:rPr>
            </w:pPr>
            <w:r w:rsidRPr="00F6662B">
              <w:rPr>
                <w:rFonts w:asciiTheme="majorHAnsi" w:hAnsiTheme="majorHAnsi"/>
              </w:rPr>
              <w:t>Project Testing</w:t>
            </w:r>
          </w:p>
          <w:p w14:paraId="66F24E1F" w14:textId="77777777" w:rsidR="008178C9" w:rsidRPr="00F6662B" w:rsidRDefault="008178C9" w:rsidP="008178C9">
            <w:pPr>
              <w:bidi w:val="0"/>
              <w:rPr>
                <w:rFonts w:asciiTheme="majorHAnsi" w:hAnsiTheme="majorHAnsi"/>
              </w:rPr>
            </w:pPr>
            <w:r w:rsidRPr="00F6662B">
              <w:rPr>
                <w:rFonts w:asciiTheme="majorHAnsi" w:hAnsiTheme="majorHAnsi"/>
              </w:rPr>
              <w:tab/>
              <w:t>Modules Testing</w:t>
            </w:r>
          </w:p>
          <w:p w14:paraId="78ABF65E" w14:textId="77777777" w:rsidR="008178C9" w:rsidRPr="00F6662B" w:rsidRDefault="008178C9" w:rsidP="008178C9">
            <w:pPr>
              <w:bidi w:val="0"/>
              <w:rPr>
                <w:rFonts w:asciiTheme="majorHAnsi" w:hAnsiTheme="majorHAnsi"/>
              </w:rPr>
            </w:pPr>
            <w:r w:rsidRPr="00F6662B">
              <w:rPr>
                <w:rFonts w:asciiTheme="majorHAnsi" w:hAnsiTheme="majorHAnsi"/>
              </w:rPr>
              <w:tab/>
              <w:t>Modules Integration</w:t>
            </w:r>
          </w:p>
        </w:tc>
        <w:tc>
          <w:tcPr>
            <w:tcW w:w="1095" w:type="pct"/>
          </w:tcPr>
          <w:p w14:paraId="79318870" w14:textId="77777777" w:rsidR="007A5757" w:rsidRDefault="007A5757" w:rsidP="002B3123">
            <w:pPr>
              <w:bidi w:val="0"/>
              <w:rPr>
                <w:rFonts w:asciiTheme="majorHAnsi" w:hAnsiTheme="majorHAnsi"/>
              </w:rPr>
            </w:pPr>
          </w:p>
          <w:p w14:paraId="172E3890" w14:textId="39505777" w:rsidR="008178C9" w:rsidRDefault="006810B2" w:rsidP="007A5757">
            <w:pPr>
              <w:bidi w:val="0"/>
              <w:rPr>
                <w:rFonts w:asciiTheme="majorHAnsi" w:hAnsiTheme="majorHAnsi"/>
              </w:rPr>
            </w:pPr>
            <w:r>
              <w:rPr>
                <w:rFonts w:asciiTheme="majorHAnsi" w:hAnsiTheme="majorHAnsi"/>
              </w:rPr>
              <w:t>28</w:t>
            </w:r>
            <w:r w:rsidR="00194B31">
              <w:rPr>
                <w:rFonts w:asciiTheme="majorHAnsi" w:hAnsiTheme="majorHAnsi"/>
              </w:rPr>
              <w:t>/2</w:t>
            </w:r>
            <w:r w:rsidR="000168D0">
              <w:rPr>
                <w:rFonts w:asciiTheme="majorHAnsi" w:hAnsiTheme="majorHAnsi"/>
              </w:rPr>
              <w:t>/2024</w:t>
            </w:r>
          </w:p>
          <w:p w14:paraId="04D38EF5" w14:textId="3950CA1A" w:rsidR="007A5757" w:rsidRPr="00F6662B" w:rsidRDefault="006810B2" w:rsidP="007A5757">
            <w:pPr>
              <w:bidi w:val="0"/>
              <w:rPr>
                <w:rFonts w:asciiTheme="majorHAnsi" w:hAnsiTheme="majorHAnsi"/>
              </w:rPr>
            </w:pPr>
            <w:r>
              <w:rPr>
                <w:rFonts w:asciiTheme="majorHAnsi" w:hAnsiTheme="majorHAnsi"/>
              </w:rPr>
              <w:t>14</w:t>
            </w:r>
            <w:r w:rsidR="007A5757">
              <w:rPr>
                <w:rFonts w:asciiTheme="majorHAnsi" w:hAnsiTheme="majorHAnsi"/>
              </w:rPr>
              <w:t>/3/2024</w:t>
            </w:r>
          </w:p>
        </w:tc>
        <w:tc>
          <w:tcPr>
            <w:tcW w:w="977" w:type="pct"/>
          </w:tcPr>
          <w:p w14:paraId="7C4C2499" w14:textId="77777777" w:rsidR="007A5757" w:rsidRDefault="007A5757" w:rsidP="008178C9">
            <w:pPr>
              <w:bidi w:val="0"/>
              <w:rPr>
                <w:rFonts w:asciiTheme="majorHAnsi" w:hAnsiTheme="majorHAnsi"/>
              </w:rPr>
            </w:pPr>
          </w:p>
          <w:p w14:paraId="102501CA" w14:textId="3C47C8AB" w:rsidR="007A5757" w:rsidRDefault="006810B2" w:rsidP="007A5757">
            <w:pPr>
              <w:bidi w:val="0"/>
              <w:rPr>
                <w:rFonts w:asciiTheme="majorHAnsi" w:hAnsiTheme="majorHAnsi"/>
              </w:rPr>
            </w:pPr>
            <w:r>
              <w:rPr>
                <w:rFonts w:asciiTheme="majorHAnsi" w:hAnsiTheme="majorHAnsi"/>
              </w:rPr>
              <w:t>13</w:t>
            </w:r>
            <w:r w:rsidR="007A5757">
              <w:rPr>
                <w:rFonts w:asciiTheme="majorHAnsi" w:hAnsiTheme="majorHAnsi"/>
              </w:rPr>
              <w:t>/3/2024</w:t>
            </w:r>
          </w:p>
          <w:p w14:paraId="08CD3B4F" w14:textId="6850A124" w:rsidR="008178C9" w:rsidRPr="007A5757" w:rsidRDefault="006810B2" w:rsidP="007A5757">
            <w:pPr>
              <w:bidi w:val="0"/>
              <w:rPr>
                <w:rFonts w:asciiTheme="majorHAnsi" w:hAnsiTheme="majorHAnsi"/>
              </w:rPr>
            </w:pPr>
            <w:r>
              <w:rPr>
                <w:rFonts w:asciiTheme="majorHAnsi" w:hAnsiTheme="majorHAnsi"/>
              </w:rPr>
              <w:t>29</w:t>
            </w:r>
            <w:r w:rsidR="00194B31">
              <w:rPr>
                <w:rFonts w:asciiTheme="majorHAnsi" w:hAnsiTheme="majorHAnsi"/>
              </w:rPr>
              <w:t>/3</w:t>
            </w:r>
            <w:r w:rsidR="000168D0">
              <w:rPr>
                <w:rFonts w:asciiTheme="majorHAnsi" w:hAnsiTheme="majorHAnsi"/>
              </w:rPr>
              <w:t>/2024</w:t>
            </w:r>
          </w:p>
        </w:tc>
      </w:tr>
      <w:tr w:rsidR="00EF6459" w:rsidRPr="00F6662B" w14:paraId="0B398377" w14:textId="77777777" w:rsidTr="00F6662B">
        <w:trPr>
          <w:trHeight w:val="139"/>
        </w:trPr>
        <w:tc>
          <w:tcPr>
            <w:tcW w:w="2928" w:type="pct"/>
          </w:tcPr>
          <w:p w14:paraId="574B2C60" w14:textId="0687EF29" w:rsidR="00EF6459" w:rsidRPr="00F6662B" w:rsidRDefault="00EF6459" w:rsidP="00EF6459">
            <w:pPr>
              <w:bidi w:val="0"/>
              <w:rPr>
                <w:rFonts w:asciiTheme="majorHAnsi" w:hAnsiTheme="majorHAnsi"/>
              </w:rPr>
            </w:pPr>
            <w:r w:rsidRPr="00F6662B">
              <w:rPr>
                <w:rFonts w:asciiTheme="majorHAnsi" w:hAnsiTheme="majorHAnsi"/>
              </w:rPr>
              <w:t>Project Documentation</w:t>
            </w:r>
          </w:p>
        </w:tc>
        <w:tc>
          <w:tcPr>
            <w:tcW w:w="1095" w:type="pct"/>
          </w:tcPr>
          <w:p w14:paraId="79F2411A" w14:textId="64E8D550" w:rsidR="00EF6459" w:rsidRPr="00F6662B" w:rsidRDefault="00194B31" w:rsidP="00EF6459">
            <w:pPr>
              <w:bidi w:val="0"/>
              <w:rPr>
                <w:rFonts w:asciiTheme="majorHAnsi" w:hAnsiTheme="majorHAnsi"/>
              </w:rPr>
            </w:pPr>
            <w:r>
              <w:rPr>
                <w:rFonts w:asciiTheme="majorHAnsi" w:hAnsiTheme="majorHAnsi"/>
              </w:rPr>
              <w:t>9</w:t>
            </w:r>
            <w:r w:rsidR="000168D0">
              <w:rPr>
                <w:rFonts w:asciiTheme="majorHAnsi" w:hAnsiTheme="majorHAnsi"/>
              </w:rPr>
              <w:t>/10/2023</w:t>
            </w:r>
          </w:p>
        </w:tc>
        <w:tc>
          <w:tcPr>
            <w:tcW w:w="977" w:type="pct"/>
          </w:tcPr>
          <w:p w14:paraId="5DB887AB" w14:textId="2395A159" w:rsidR="00EF6459" w:rsidRPr="00F6662B" w:rsidRDefault="0059285E" w:rsidP="00EF6459">
            <w:pPr>
              <w:bidi w:val="0"/>
              <w:rPr>
                <w:rFonts w:asciiTheme="majorHAnsi" w:hAnsiTheme="majorHAnsi"/>
              </w:rPr>
            </w:pPr>
            <w:r>
              <w:rPr>
                <w:rFonts w:asciiTheme="majorHAnsi" w:hAnsiTheme="majorHAnsi"/>
              </w:rPr>
              <w:t>30/5/2024</w:t>
            </w:r>
          </w:p>
        </w:tc>
      </w:tr>
    </w:tbl>
    <w:p w14:paraId="0A9658C6" w14:textId="77777777" w:rsidR="00323F5B" w:rsidRDefault="00323F5B" w:rsidP="00194B31">
      <w:pPr>
        <w:pStyle w:val="Heading2"/>
        <w:bidi w:val="0"/>
        <w:jc w:val="both"/>
        <w:rPr>
          <w:sz w:val="32"/>
          <w:szCs w:val="32"/>
        </w:rPr>
      </w:pPr>
    </w:p>
    <w:p w14:paraId="21EA322C" w14:textId="77777777" w:rsidR="00323F5B" w:rsidRDefault="00323F5B" w:rsidP="00323F5B">
      <w:pPr>
        <w:pStyle w:val="Heading2"/>
        <w:bidi w:val="0"/>
        <w:jc w:val="both"/>
        <w:rPr>
          <w:noProof/>
          <w:sz w:val="32"/>
          <w:szCs w:val="32"/>
        </w:rPr>
      </w:pPr>
    </w:p>
    <w:p w14:paraId="3B925776" w14:textId="4249436D" w:rsidR="00323F5B" w:rsidRDefault="00323F5B" w:rsidP="00323F5B">
      <w:pPr>
        <w:pStyle w:val="Heading2"/>
        <w:bidi w:val="0"/>
        <w:jc w:val="both"/>
        <w:rPr>
          <w:sz w:val="32"/>
          <w:szCs w:val="32"/>
        </w:rPr>
      </w:pPr>
      <w:r>
        <w:rPr>
          <w:noProof/>
          <w:sz w:val="32"/>
          <w:szCs w:val="32"/>
        </w:rPr>
        <w:drawing>
          <wp:inline distT="0" distB="0" distL="0" distR="0" wp14:anchorId="412A486C" wp14:editId="7D2752B1">
            <wp:extent cx="6802789" cy="3135085"/>
            <wp:effectExtent l="0" t="0" r="0" b="8255"/>
            <wp:docPr id="3" name="Picture 3" descr="C:\Users\future\AppData\Local\Packages\5319275A.WhatsAppDesktop_cv1g1gvanyjgm\TempState\011FDA2B42A3E8279E739AE6A1CE5450\WhatsApp Image 2023-10-08 at 12.24.46_15c53c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ture\AppData\Local\Packages\5319275A.WhatsAppDesktop_cv1g1gvanyjgm\TempState\011FDA2B42A3E8279E739AE6A1CE5450\WhatsApp Image 2023-10-08 at 12.24.46_15c53c0b.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625" t="29778" r="14501" b="22444"/>
                    <a:stretch/>
                  </pic:blipFill>
                  <pic:spPr bwMode="auto">
                    <a:xfrm>
                      <a:off x="0" y="0"/>
                      <a:ext cx="6844851" cy="3154470"/>
                    </a:xfrm>
                    <a:prstGeom prst="rect">
                      <a:avLst/>
                    </a:prstGeom>
                    <a:noFill/>
                    <a:ln>
                      <a:noFill/>
                    </a:ln>
                    <a:extLst>
                      <a:ext uri="{53640926-AAD7-44D8-BBD7-CCE9431645EC}">
                        <a14:shadowObscured xmlns:a14="http://schemas.microsoft.com/office/drawing/2010/main"/>
                      </a:ext>
                    </a:extLst>
                  </pic:spPr>
                </pic:pic>
              </a:graphicData>
            </a:graphic>
          </wp:inline>
        </w:drawing>
      </w:r>
    </w:p>
    <w:p w14:paraId="78321E3C" w14:textId="77777777" w:rsidR="00323F5B" w:rsidRDefault="00323F5B" w:rsidP="00323F5B">
      <w:pPr>
        <w:pStyle w:val="Heading2"/>
        <w:bidi w:val="0"/>
        <w:jc w:val="both"/>
        <w:rPr>
          <w:sz w:val="32"/>
          <w:szCs w:val="32"/>
        </w:rPr>
      </w:pPr>
    </w:p>
    <w:p w14:paraId="0F61348E" w14:textId="34E263CB" w:rsidR="0011174D" w:rsidRDefault="00E6021E" w:rsidP="00323F5B">
      <w:pPr>
        <w:pStyle w:val="Heading2"/>
        <w:bidi w:val="0"/>
        <w:jc w:val="both"/>
        <w:rPr>
          <w:sz w:val="32"/>
          <w:szCs w:val="32"/>
        </w:rPr>
      </w:pPr>
      <w:r w:rsidRPr="00EA3237">
        <w:rPr>
          <w:sz w:val="32"/>
          <w:szCs w:val="32"/>
        </w:rPr>
        <w:t>References</w:t>
      </w:r>
    </w:p>
    <w:p w14:paraId="27ABEB66" w14:textId="77777777" w:rsidR="00517B39" w:rsidRDefault="00517B39" w:rsidP="00517B39">
      <w:pPr>
        <w:bidi w:val="0"/>
      </w:pPr>
    </w:p>
    <w:p w14:paraId="1891CDFA" w14:textId="4F665788" w:rsidR="00517B39" w:rsidRDefault="00517B39" w:rsidP="009A0851">
      <w:pPr>
        <w:pStyle w:val="Heading1"/>
        <w:bidi w:val="0"/>
        <w:spacing w:line="480" w:lineRule="auto"/>
      </w:pPr>
      <w:r>
        <w:rPr>
          <w:b w:val="0"/>
          <w:bCs w:val="0"/>
          <w:color w:val="000000" w:themeColor="text1"/>
        </w:rPr>
        <w:t xml:space="preserve">[1] S. Zhang, Z. Wu, H. M. </w:t>
      </w:r>
      <w:proofErr w:type="spellStart"/>
      <w:r>
        <w:rPr>
          <w:b w:val="0"/>
          <w:bCs w:val="0"/>
          <w:color w:val="000000" w:themeColor="text1"/>
        </w:rPr>
        <w:t>Meng</w:t>
      </w:r>
      <w:proofErr w:type="spellEnd"/>
      <w:r>
        <w:rPr>
          <w:b w:val="0"/>
          <w:bCs w:val="0"/>
          <w:color w:val="000000" w:themeColor="text1"/>
        </w:rPr>
        <w:t xml:space="preserve">, L. </w:t>
      </w:r>
      <w:proofErr w:type="spellStart"/>
      <w:r>
        <w:rPr>
          <w:b w:val="0"/>
          <w:bCs w:val="0"/>
          <w:color w:val="000000" w:themeColor="text1"/>
        </w:rPr>
        <w:t>Cai</w:t>
      </w:r>
      <w:proofErr w:type="spellEnd"/>
      <w:r>
        <w:rPr>
          <w:b w:val="0"/>
          <w:bCs w:val="0"/>
          <w:color w:val="000000" w:themeColor="text1"/>
        </w:rPr>
        <w:t xml:space="preserve"> </w:t>
      </w:r>
      <w:r w:rsidRPr="00153C49">
        <w:rPr>
          <w:b w:val="0"/>
          <w:bCs w:val="0"/>
          <w:i/>
          <w:iCs/>
          <w:color w:val="000000" w:themeColor="text1"/>
          <w:rtl/>
          <w:lang w:bidi="ar-EG"/>
        </w:rPr>
        <w:t>"</w:t>
      </w:r>
      <w:r w:rsidRPr="00153C49">
        <w:rPr>
          <w:b w:val="0"/>
          <w:bCs w:val="0"/>
          <w:i/>
          <w:iCs/>
          <w:color w:val="000000" w:themeColor="text1"/>
        </w:rPr>
        <w:t xml:space="preserve">Facial Expression Synthesis Based on Emotion </w:t>
      </w:r>
      <w:r>
        <w:rPr>
          <w:b w:val="0"/>
          <w:bCs w:val="0"/>
          <w:i/>
          <w:iCs/>
          <w:color w:val="000000" w:themeColor="text1"/>
        </w:rPr>
        <w:t xml:space="preserve">     </w:t>
      </w:r>
      <w:r w:rsidRPr="00153C49">
        <w:rPr>
          <w:b w:val="0"/>
          <w:bCs w:val="0"/>
          <w:i/>
          <w:iCs/>
          <w:color w:val="000000" w:themeColor="text1"/>
        </w:rPr>
        <w:t>Dimensions for Affective Talking Avatar</w:t>
      </w:r>
      <w:r w:rsidRPr="00153C49">
        <w:rPr>
          <w:b w:val="0"/>
          <w:bCs w:val="0"/>
          <w:i/>
          <w:iCs/>
          <w:color w:val="000000" w:themeColor="text1"/>
          <w:rtl/>
          <w:lang w:bidi="ar-EG"/>
        </w:rPr>
        <w:t>"</w:t>
      </w:r>
      <w:r w:rsidRPr="00153C49">
        <w:rPr>
          <w:rFonts w:hint="cs"/>
          <w:b w:val="0"/>
          <w:bCs w:val="0"/>
          <w:color w:val="000000" w:themeColor="text1"/>
          <w:lang w:bidi="ar-EG"/>
        </w:rPr>
        <w:t xml:space="preserve"> </w:t>
      </w:r>
      <w:r w:rsidRPr="00153C49">
        <w:rPr>
          <w:b w:val="0"/>
          <w:bCs w:val="0"/>
          <w:color w:val="000000" w:themeColor="text1"/>
        </w:rPr>
        <w:t>Modeling Machine Emotions for Realizing Intelligence</w:t>
      </w:r>
      <w:r>
        <w:rPr>
          <w:b w:val="0"/>
          <w:bCs w:val="0"/>
          <w:color w:val="000000" w:themeColor="text1"/>
        </w:rPr>
        <w:t xml:space="preserve">, Volume 1, </w:t>
      </w:r>
      <w:r>
        <w:rPr>
          <w:rFonts w:ascii="Segoe UI" w:hAnsi="Segoe UI" w:cs="Segoe UI"/>
          <w:b w:val="0"/>
          <w:bCs w:val="0"/>
          <w:color w:val="333333"/>
          <w:sz w:val="27"/>
          <w:szCs w:val="27"/>
          <w:shd w:val="clear" w:color="auto" w:fill="FCFCFC"/>
        </w:rPr>
        <w:t>T. Nishida</w:t>
      </w:r>
      <w:r w:rsidRPr="001C5645">
        <w:rPr>
          <w:b w:val="0"/>
          <w:bCs w:val="0"/>
          <w:color w:val="auto"/>
        </w:rPr>
        <w:t xml:space="preserve">, L. C. </w:t>
      </w:r>
      <w:proofErr w:type="spellStart"/>
      <w:r w:rsidRPr="001C5645">
        <w:rPr>
          <w:b w:val="0"/>
          <w:bCs w:val="0"/>
          <w:color w:val="auto"/>
        </w:rPr>
        <w:t>jain</w:t>
      </w:r>
      <w:proofErr w:type="spellEnd"/>
      <w:r w:rsidRPr="001C5645">
        <w:rPr>
          <w:b w:val="0"/>
          <w:bCs w:val="0"/>
          <w:color w:val="auto"/>
        </w:rPr>
        <w:t xml:space="preserve">, C. </w:t>
      </w:r>
      <w:proofErr w:type="spellStart"/>
      <w:r w:rsidRPr="001C5645">
        <w:rPr>
          <w:b w:val="0"/>
          <w:bCs w:val="0"/>
          <w:color w:val="auto"/>
        </w:rPr>
        <w:t>Faucher</w:t>
      </w:r>
      <w:proofErr w:type="spellEnd"/>
      <w:r w:rsidRPr="001C5645">
        <w:rPr>
          <w:b w:val="0"/>
          <w:bCs w:val="0"/>
          <w:color w:val="auto"/>
        </w:rPr>
        <w:t>, Eds.</w:t>
      </w:r>
      <w:r>
        <w:rPr>
          <w:b w:val="0"/>
          <w:bCs w:val="0"/>
          <w:color w:val="000000" w:themeColor="text1"/>
        </w:rPr>
        <w:t xml:space="preserve"> 2010, pp.109-132.</w:t>
      </w:r>
    </w:p>
    <w:p w14:paraId="50549E94" w14:textId="59C36F9B" w:rsidR="000E5BEB" w:rsidRDefault="00A36F74" w:rsidP="00691BA5">
      <w:pPr>
        <w:bidi w:val="0"/>
        <w:spacing w:line="480" w:lineRule="auto"/>
        <w:rPr>
          <w:sz w:val="28"/>
          <w:szCs w:val="28"/>
        </w:rPr>
      </w:pPr>
      <w:r w:rsidRPr="000E5BEB">
        <w:rPr>
          <w:sz w:val="28"/>
          <w:szCs w:val="28"/>
        </w:rPr>
        <w:t>[2</w:t>
      </w:r>
      <w:proofErr w:type="gramStart"/>
      <w:r w:rsidRPr="000E5BEB">
        <w:rPr>
          <w:sz w:val="28"/>
          <w:szCs w:val="28"/>
        </w:rPr>
        <w:t xml:space="preserve">]  </w:t>
      </w:r>
      <w:proofErr w:type="spellStart"/>
      <w:r w:rsidRPr="000E5BEB">
        <w:rPr>
          <w:sz w:val="28"/>
          <w:szCs w:val="28"/>
        </w:rPr>
        <w:t>T.Turrecha</w:t>
      </w:r>
      <w:proofErr w:type="spellEnd"/>
      <w:proofErr w:type="gramEnd"/>
      <w:r w:rsidRPr="000E5BEB">
        <w:rPr>
          <w:sz w:val="28"/>
          <w:szCs w:val="28"/>
        </w:rPr>
        <w:t xml:space="preserve"> “</w:t>
      </w:r>
      <w:r w:rsidR="000E5BEB" w:rsidRPr="000E5BEB">
        <w:rPr>
          <w:sz w:val="28"/>
          <w:szCs w:val="28"/>
        </w:rPr>
        <w:t>Conveying Emotions Through Avatars” 2 march,2021. [</w:t>
      </w:r>
      <w:proofErr w:type="gramStart"/>
      <w:r w:rsidR="000E5BEB" w:rsidRPr="000E5BEB">
        <w:rPr>
          <w:sz w:val="28"/>
          <w:szCs w:val="28"/>
        </w:rPr>
        <w:t>online</w:t>
      </w:r>
      <w:proofErr w:type="gramEnd"/>
      <w:r w:rsidR="000E5BEB" w:rsidRPr="000E5BEB">
        <w:rPr>
          <w:sz w:val="28"/>
          <w:szCs w:val="28"/>
        </w:rPr>
        <w:t xml:space="preserve">]. Available: </w:t>
      </w:r>
      <w:hyperlink r:id="rId10" w:history="1">
        <w:r w:rsidR="000E5BEB" w:rsidRPr="000E5BEB">
          <w:rPr>
            <w:rStyle w:val="Hyperlink"/>
            <w:sz w:val="28"/>
            <w:szCs w:val="28"/>
          </w:rPr>
          <w:t>https://www.meldcx.com/blogs/conveying-emotions-through-avatars</w:t>
        </w:r>
      </w:hyperlink>
    </w:p>
    <w:p w14:paraId="6E523191" w14:textId="678AC2F7" w:rsidR="003E3B19" w:rsidRDefault="003E3B19" w:rsidP="003E3B19">
      <w:pPr>
        <w:bidi w:val="0"/>
        <w:spacing w:line="480" w:lineRule="auto"/>
        <w:rPr>
          <w:sz w:val="28"/>
          <w:szCs w:val="28"/>
        </w:rPr>
      </w:pPr>
      <w:r>
        <w:rPr>
          <w:sz w:val="28"/>
          <w:szCs w:val="28"/>
        </w:rPr>
        <w:t>[</w:t>
      </w:r>
      <w:r w:rsidR="00691BA5">
        <w:rPr>
          <w:sz w:val="28"/>
          <w:szCs w:val="28"/>
        </w:rPr>
        <w:t>3</w:t>
      </w:r>
      <w:r>
        <w:rPr>
          <w:sz w:val="28"/>
          <w:szCs w:val="28"/>
        </w:rPr>
        <w:t xml:space="preserve">] </w:t>
      </w:r>
      <w:proofErr w:type="spellStart"/>
      <w:r w:rsidR="00F23891">
        <w:rPr>
          <w:sz w:val="28"/>
          <w:szCs w:val="28"/>
        </w:rPr>
        <w:t>M.Selvaraj</w:t>
      </w:r>
      <w:proofErr w:type="spellEnd"/>
      <w:r w:rsidR="00F23891">
        <w:rPr>
          <w:sz w:val="28"/>
          <w:szCs w:val="28"/>
        </w:rPr>
        <w:t xml:space="preserve">, </w:t>
      </w:r>
      <w:proofErr w:type="spellStart"/>
      <w:r w:rsidR="00F23891">
        <w:rPr>
          <w:sz w:val="28"/>
          <w:szCs w:val="28"/>
        </w:rPr>
        <w:t>R.Bhuvana</w:t>
      </w:r>
      <w:proofErr w:type="spellEnd"/>
      <w:r w:rsidR="00F23891">
        <w:rPr>
          <w:sz w:val="28"/>
          <w:szCs w:val="28"/>
        </w:rPr>
        <w:t xml:space="preserve">, </w:t>
      </w:r>
      <w:proofErr w:type="spellStart"/>
      <w:r w:rsidR="00F23891">
        <w:rPr>
          <w:sz w:val="28"/>
          <w:szCs w:val="28"/>
        </w:rPr>
        <w:t>S.Padmaja</w:t>
      </w:r>
      <w:proofErr w:type="spellEnd"/>
      <w:r w:rsidR="00F23891">
        <w:rPr>
          <w:sz w:val="28"/>
          <w:szCs w:val="28"/>
        </w:rPr>
        <w:t xml:space="preserve"> </w:t>
      </w:r>
      <w:proofErr w:type="spellStart"/>
      <w:r w:rsidR="00F23891">
        <w:rPr>
          <w:sz w:val="28"/>
          <w:szCs w:val="28"/>
        </w:rPr>
        <w:t>Karthik</w:t>
      </w:r>
      <w:proofErr w:type="spellEnd"/>
      <w:r w:rsidR="00F23891">
        <w:rPr>
          <w:sz w:val="28"/>
          <w:szCs w:val="28"/>
        </w:rPr>
        <w:t xml:space="preserve"> “Human speech recognition” International   Journal of Engineering and </w:t>
      </w:r>
      <w:proofErr w:type="gramStart"/>
      <w:r w:rsidR="00F23891">
        <w:rPr>
          <w:sz w:val="28"/>
          <w:szCs w:val="28"/>
        </w:rPr>
        <w:t>Technology(</w:t>
      </w:r>
      <w:proofErr w:type="gramEnd"/>
      <w:r w:rsidR="00F23891">
        <w:rPr>
          <w:sz w:val="28"/>
          <w:szCs w:val="28"/>
        </w:rPr>
        <w:t>IJET), February 2016.[online]. Available:</w:t>
      </w:r>
      <w:r w:rsidR="00F23891" w:rsidRPr="00F23891">
        <w:t xml:space="preserve"> </w:t>
      </w:r>
      <w:hyperlink r:id="rId11" w:history="1">
        <w:r w:rsidR="00F23891" w:rsidRPr="003B4942">
          <w:rPr>
            <w:rStyle w:val="Hyperlink"/>
            <w:sz w:val="28"/>
            <w:szCs w:val="28"/>
          </w:rPr>
          <w:t>https://www.researchgate.net/publication/299185942_Human_speech_emotion_recognition</w:t>
        </w:r>
      </w:hyperlink>
    </w:p>
    <w:p w14:paraId="77E73840" w14:textId="60AFD163" w:rsidR="00F23891" w:rsidRDefault="00F23891" w:rsidP="00691BA5">
      <w:pPr>
        <w:bidi w:val="0"/>
        <w:spacing w:line="480" w:lineRule="auto"/>
        <w:rPr>
          <w:sz w:val="28"/>
          <w:szCs w:val="28"/>
        </w:rPr>
      </w:pPr>
      <w:r>
        <w:rPr>
          <w:sz w:val="28"/>
          <w:szCs w:val="28"/>
        </w:rPr>
        <w:t>[</w:t>
      </w:r>
      <w:r w:rsidR="00691BA5">
        <w:rPr>
          <w:sz w:val="28"/>
          <w:szCs w:val="28"/>
        </w:rPr>
        <w:t>4</w:t>
      </w:r>
      <w:r>
        <w:rPr>
          <w:sz w:val="28"/>
          <w:szCs w:val="28"/>
        </w:rPr>
        <w:t xml:space="preserve">] </w:t>
      </w:r>
      <w:proofErr w:type="spellStart"/>
      <w:r w:rsidRPr="00691BA5">
        <w:rPr>
          <w:sz w:val="28"/>
          <w:szCs w:val="28"/>
        </w:rPr>
        <w:t>L.Pepino</w:t>
      </w:r>
      <w:proofErr w:type="spellEnd"/>
      <w:r w:rsidRPr="00691BA5">
        <w:rPr>
          <w:sz w:val="28"/>
          <w:szCs w:val="28"/>
        </w:rPr>
        <w:t xml:space="preserve">, </w:t>
      </w:r>
      <w:proofErr w:type="spellStart"/>
      <w:r w:rsidRPr="00691BA5">
        <w:rPr>
          <w:sz w:val="28"/>
          <w:szCs w:val="28"/>
        </w:rPr>
        <w:t>P.Riera</w:t>
      </w:r>
      <w:proofErr w:type="spellEnd"/>
      <w:r w:rsidRPr="00691BA5">
        <w:rPr>
          <w:sz w:val="28"/>
          <w:szCs w:val="28"/>
        </w:rPr>
        <w:t xml:space="preserve">, </w:t>
      </w:r>
      <w:proofErr w:type="spellStart"/>
      <w:r w:rsidRPr="00691BA5">
        <w:rPr>
          <w:sz w:val="28"/>
          <w:szCs w:val="28"/>
        </w:rPr>
        <w:t>L.Ferrer</w:t>
      </w:r>
      <w:proofErr w:type="spellEnd"/>
      <w:r w:rsidRPr="00691BA5">
        <w:rPr>
          <w:sz w:val="28"/>
          <w:szCs w:val="28"/>
        </w:rPr>
        <w:t xml:space="preserve"> “Emotion from Speech Using wav2vec 2.0 </w:t>
      </w:r>
      <w:proofErr w:type="spellStart"/>
      <w:r w:rsidRPr="00691BA5">
        <w:rPr>
          <w:sz w:val="28"/>
          <w:szCs w:val="28"/>
        </w:rPr>
        <w:t>Embeddings</w:t>
      </w:r>
      <w:proofErr w:type="spellEnd"/>
      <w:r w:rsidRPr="00691BA5">
        <w:rPr>
          <w:sz w:val="28"/>
          <w:szCs w:val="28"/>
        </w:rPr>
        <w:t>.”</w:t>
      </w:r>
      <w:r w:rsidR="00691BA5" w:rsidRPr="00691BA5">
        <w:rPr>
          <w:sz w:val="28"/>
          <w:szCs w:val="28"/>
        </w:rPr>
        <w:t xml:space="preserve"> </w:t>
      </w:r>
      <w:proofErr w:type="gramStart"/>
      <w:r w:rsidR="00691BA5" w:rsidRPr="00691BA5">
        <w:rPr>
          <w:sz w:val="28"/>
          <w:szCs w:val="28"/>
        </w:rPr>
        <w:t xml:space="preserve">Proc. </w:t>
      </w:r>
      <w:proofErr w:type="spellStart"/>
      <w:r w:rsidR="00691BA5" w:rsidRPr="00691BA5">
        <w:rPr>
          <w:sz w:val="28"/>
          <w:szCs w:val="28"/>
        </w:rPr>
        <w:t>Interspeech</w:t>
      </w:r>
      <w:proofErr w:type="spellEnd"/>
      <w:r w:rsidR="00691BA5" w:rsidRPr="00691BA5">
        <w:rPr>
          <w:sz w:val="28"/>
          <w:szCs w:val="28"/>
        </w:rPr>
        <w:t>, pp.3400-3404</w:t>
      </w:r>
      <w:r w:rsidR="00691BA5">
        <w:rPr>
          <w:sz w:val="28"/>
          <w:szCs w:val="28"/>
        </w:rPr>
        <w:t>.</w:t>
      </w:r>
      <w:proofErr w:type="gramEnd"/>
      <w:r w:rsidR="00691BA5">
        <w:rPr>
          <w:sz w:val="28"/>
          <w:szCs w:val="28"/>
        </w:rPr>
        <w:t xml:space="preserve"> </w:t>
      </w:r>
      <w:r w:rsidRPr="00691BA5">
        <w:rPr>
          <w:sz w:val="28"/>
          <w:szCs w:val="28"/>
        </w:rPr>
        <w:t>August 2021</w:t>
      </w:r>
      <w:proofErr w:type="gramStart"/>
      <w:r w:rsidRPr="00691BA5">
        <w:rPr>
          <w:sz w:val="28"/>
          <w:szCs w:val="28"/>
        </w:rPr>
        <w:t>.[</w:t>
      </w:r>
      <w:proofErr w:type="gramEnd"/>
      <w:r w:rsidRPr="00691BA5">
        <w:rPr>
          <w:sz w:val="28"/>
          <w:szCs w:val="28"/>
        </w:rPr>
        <w:t xml:space="preserve">online]. Available: </w:t>
      </w:r>
      <w:hyperlink r:id="rId12" w:history="1">
        <w:r w:rsidRPr="00691BA5">
          <w:rPr>
            <w:rStyle w:val="Hyperlink"/>
            <w:sz w:val="28"/>
            <w:szCs w:val="28"/>
          </w:rPr>
          <w:t>https://www.researchgate.net/publication/354220704_Emotion_Recognition_from_Speech_Using_wav2vec_20_Embeddings</w:t>
        </w:r>
      </w:hyperlink>
    </w:p>
    <w:p w14:paraId="65DCD8B1" w14:textId="39359DDC" w:rsidR="001C5645" w:rsidRDefault="009B2CC0" w:rsidP="005E6167">
      <w:pPr>
        <w:pStyle w:val="Heading1"/>
        <w:bidi w:val="0"/>
        <w:spacing w:line="480" w:lineRule="auto"/>
        <w:rPr>
          <w:b w:val="0"/>
          <w:bCs w:val="0"/>
          <w:color w:val="000000" w:themeColor="text1"/>
        </w:rPr>
      </w:pPr>
      <w:r>
        <w:rPr>
          <w:b w:val="0"/>
          <w:bCs w:val="0"/>
          <w:color w:val="000000" w:themeColor="text1"/>
        </w:rPr>
        <w:t>[</w:t>
      </w:r>
      <w:r w:rsidR="00691BA5">
        <w:rPr>
          <w:b w:val="0"/>
          <w:bCs w:val="0"/>
          <w:color w:val="000000" w:themeColor="text1"/>
        </w:rPr>
        <w:t>5</w:t>
      </w:r>
      <w:r>
        <w:rPr>
          <w:b w:val="0"/>
          <w:bCs w:val="0"/>
          <w:color w:val="000000" w:themeColor="text1"/>
        </w:rPr>
        <w:t xml:space="preserve">] </w:t>
      </w:r>
      <w:r w:rsidR="001C5645">
        <w:rPr>
          <w:b w:val="0"/>
          <w:bCs w:val="0"/>
          <w:color w:val="000000" w:themeColor="text1"/>
        </w:rPr>
        <w:t xml:space="preserve">I. Attar, K. </w:t>
      </w:r>
      <w:proofErr w:type="spellStart"/>
      <w:r w:rsidR="001C5645">
        <w:rPr>
          <w:b w:val="0"/>
          <w:bCs w:val="0"/>
          <w:color w:val="000000" w:themeColor="text1"/>
        </w:rPr>
        <w:t>Kadole</w:t>
      </w:r>
      <w:proofErr w:type="spellEnd"/>
      <w:r w:rsidR="001C5645">
        <w:rPr>
          <w:b w:val="0"/>
          <w:bCs w:val="0"/>
          <w:color w:val="000000" w:themeColor="text1"/>
        </w:rPr>
        <w:t xml:space="preserve">, G. </w:t>
      </w:r>
      <w:proofErr w:type="spellStart"/>
      <w:r w:rsidR="001C5645">
        <w:rPr>
          <w:b w:val="0"/>
          <w:bCs w:val="0"/>
          <w:color w:val="000000" w:themeColor="text1"/>
        </w:rPr>
        <w:t>Karanjekar</w:t>
      </w:r>
      <w:proofErr w:type="spellEnd"/>
      <w:r w:rsidR="001C5645">
        <w:rPr>
          <w:b w:val="0"/>
          <w:bCs w:val="0"/>
          <w:color w:val="000000" w:themeColor="text1"/>
        </w:rPr>
        <w:t xml:space="preserve">, R. </w:t>
      </w:r>
      <w:proofErr w:type="spellStart"/>
      <w:r w:rsidR="001C5645">
        <w:rPr>
          <w:b w:val="0"/>
          <w:bCs w:val="0"/>
          <w:color w:val="000000" w:themeColor="text1"/>
        </w:rPr>
        <w:t>Nagarkar</w:t>
      </w:r>
      <w:proofErr w:type="spellEnd"/>
      <w:r w:rsidR="001C5645">
        <w:rPr>
          <w:b w:val="0"/>
          <w:bCs w:val="0"/>
          <w:color w:val="000000" w:themeColor="text1"/>
        </w:rPr>
        <w:t>, Prof. S. Attar</w:t>
      </w:r>
      <w:r w:rsidR="0023584E">
        <w:rPr>
          <w:b w:val="0"/>
          <w:bCs w:val="0"/>
          <w:color w:val="000000" w:themeColor="text1"/>
        </w:rPr>
        <w:t>”</w:t>
      </w:r>
      <w:r w:rsidR="001C5645">
        <w:rPr>
          <w:b w:val="0"/>
          <w:bCs w:val="0"/>
          <w:color w:val="000000" w:themeColor="text1"/>
        </w:rPr>
        <w:t xml:space="preserve"> </w:t>
      </w:r>
      <w:r w:rsidR="001C5645">
        <w:rPr>
          <w:b w:val="0"/>
          <w:bCs w:val="0"/>
          <w:i/>
          <w:iCs/>
          <w:color w:val="000000" w:themeColor="text1"/>
        </w:rPr>
        <w:t xml:space="preserve">Speech Emotion </w:t>
      </w:r>
      <w:r>
        <w:rPr>
          <w:b w:val="0"/>
          <w:bCs w:val="0"/>
          <w:i/>
          <w:iCs/>
          <w:color w:val="000000" w:themeColor="text1"/>
        </w:rPr>
        <w:t xml:space="preserve">      </w:t>
      </w:r>
      <w:r w:rsidR="001C5645">
        <w:rPr>
          <w:b w:val="0"/>
          <w:bCs w:val="0"/>
          <w:i/>
          <w:iCs/>
          <w:color w:val="000000" w:themeColor="text1"/>
        </w:rPr>
        <w:t>Recognition Using Machine Learning</w:t>
      </w:r>
      <w:r w:rsidR="0023584E">
        <w:rPr>
          <w:b w:val="0"/>
          <w:bCs w:val="0"/>
          <w:i/>
          <w:iCs/>
          <w:color w:val="000000" w:themeColor="text1"/>
        </w:rPr>
        <w:t>”</w:t>
      </w:r>
      <w:r w:rsidR="0023584E" w:rsidRPr="0023584E">
        <w:rPr>
          <w:b w:val="0"/>
          <w:bCs w:val="0"/>
          <w:color w:val="000000" w:themeColor="text1"/>
          <w:sz w:val="24"/>
          <w:szCs w:val="24"/>
        </w:rPr>
        <w:t xml:space="preserve"> </w:t>
      </w:r>
      <w:proofErr w:type="gramStart"/>
      <w:r w:rsidR="0023584E" w:rsidRPr="0023584E">
        <w:rPr>
          <w:b w:val="0"/>
          <w:bCs w:val="0"/>
          <w:color w:val="000000" w:themeColor="text1"/>
        </w:rPr>
        <w:t>International</w:t>
      </w:r>
      <w:r w:rsidR="0023584E">
        <w:rPr>
          <w:b w:val="0"/>
          <w:bCs w:val="0"/>
          <w:color w:val="000000" w:themeColor="text1"/>
        </w:rPr>
        <w:t xml:space="preserve"> </w:t>
      </w:r>
      <w:r w:rsidR="0023584E" w:rsidRPr="0023584E">
        <w:rPr>
          <w:b w:val="0"/>
          <w:bCs w:val="0"/>
          <w:color w:val="000000" w:themeColor="text1"/>
        </w:rPr>
        <w:t xml:space="preserve"> Journal</w:t>
      </w:r>
      <w:proofErr w:type="gramEnd"/>
      <w:r w:rsidR="0023584E" w:rsidRPr="0023584E">
        <w:rPr>
          <w:b w:val="0"/>
          <w:bCs w:val="0"/>
          <w:color w:val="000000" w:themeColor="text1"/>
        </w:rPr>
        <w:t xml:space="preserve"> of Research Publication and Reviews</w:t>
      </w:r>
      <w:r w:rsidR="0023584E">
        <w:rPr>
          <w:b w:val="0"/>
          <w:bCs w:val="0"/>
          <w:color w:val="000000" w:themeColor="text1"/>
        </w:rPr>
        <w:t xml:space="preserve">, </w:t>
      </w:r>
      <w:r w:rsidR="0023584E" w:rsidRPr="0023584E">
        <w:rPr>
          <w:b w:val="0"/>
          <w:bCs w:val="0"/>
          <w:color w:val="000000" w:themeColor="text1"/>
        </w:rPr>
        <w:t>May 2022</w:t>
      </w:r>
      <w:r w:rsidR="0023584E">
        <w:rPr>
          <w:b w:val="0"/>
          <w:bCs w:val="0"/>
          <w:color w:val="000000" w:themeColor="text1"/>
        </w:rPr>
        <w:t xml:space="preserve">. </w:t>
      </w:r>
      <w:r w:rsidR="0023584E" w:rsidRPr="0023584E">
        <w:rPr>
          <w:b w:val="0"/>
          <w:bCs w:val="0"/>
          <w:color w:val="000000" w:themeColor="text1"/>
        </w:rPr>
        <w:t>[</w:t>
      </w:r>
      <w:proofErr w:type="gramStart"/>
      <w:r w:rsidR="0023584E" w:rsidRPr="0023584E">
        <w:rPr>
          <w:b w:val="0"/>
          <w:bCs w:val="0"/>
          <w:color w:val="000000" w:themeColor="text1"/>
        </w:rPr>
        <w:t>online</w:t>
      </w:r>
      <w:proofErr w:type="gramEnd"/>
      <w:r w:rsidR="0023584E" w:rsidRPr="0023584E">
        <w:rPr>
          <w:b w:val="0"/>
          <w:bCs w:val="0"/>
          <w:color w:val="000000" w:themeColor="text1"/>
        </w:rPr>
        <w:t xml:space="preserve">]. </w:t>
      </w:r>
      <w:r w:rsidR="001C5645" w:rsidRPr="0023584E">
        <w:rPr>
          <w:b w:val="0"/>
          <w:bCs w:val="0"/>
          <w:color w:val="000000" w:themeColor="text1"/>
        </w:rPr>
        <w:t>Available:</w:t>
      </w:r>
      <w:r w:rsidR="001C5645">
        <w:rPr>
          <w:b w:val="0"/>
          <w:bCs w:val="0"/>
          <w:color w:val="000000" w:themeColor="text1"/>
        </w:rPr>
        <w:t xml:space="preserve"> </w:t>
      </w:r>
      <w:hyperlink r:id="rId13" w:history="1">
        <w:r w:rsidR="001C5645">
          <w:rPr>
            <w:rStyle w:val="Hyperlink"/>
            <w:b w:val="0"/>
            <w:bCs w:val="0"/>
          </w:rPr>
          <w:t>https://ijrpr.com/uploads/V3ISSUE5/IJRPR4210.pdf</w:t>
        </w:r>
      </w:hyperlink>
    </w:p>
    <w:p w14:paraId="6471EE9E" w14:textId="68217BAD" w:rsidR="001C5645" w:rsidRDefault="009B2CC0" w:rsidP="009B2CC0">
      <w:pPr>
        <w:pStyle w:val="Heading1"/>
        <w:bidi w:val="0"/>
        <w:spacing w:line="480" w:lineRule="auto"/>
        <w:rPr>
          <w:rStyle w:val="Hyperlink"/>
          <w:b w:val="0"/>
          <w:bCs w:val="0"/>
        </w:rPr>
      </w:pPr>
      <w:proofErr w:type="gramStart"/>
      <w:r>
        <w:rPr>
          <w:b w:val="0"/>
          <w:bCs w:val="0"/>
          <w:color w:val="000000" w:themeColor="text1"/>
        </w:rPr>
        <w:t>[</w:t>
      </w:r>
      <w:r w:rsidR="00691BA5">
        <w:rPr>
          <w:b w:val="0"/>
          <w:bCs w:val="0"/>
          <w:color w:val="000000" w:themeColor="text1"/>
        </w:rPr>
        <w:t>6</w:t>
      </w:r>
      <w:r>
        <w:rPr>
          <w:b w:val="0"/>
          <w:bCs w:val="0"/>
          <w:color w:val="000000" w:themeColor="text1"/>
        </w:rPr>
        <w:t xml:space="preserve">] </w:t>
      </w:r>
      <w:r w:rsidR="001C5645">
        <w:rPr>
          <w:b w:val="0"/>
          <w:bCs w:val="0"/>
          <w:color w:val="000000" w:themeColor="text1"/>
        </w:rPr>
        <w:t xml:space="preserve">J. Singh, L. </w:t>
      </w:r>
      <w:proofErr w:type="spellStart"/>
      <w:r w:rsidR="001C5645">
        <w:rPr>
          <w:b w:val="0"/>
          <w:bCs w:val="0"/>
          <w:color w:val="000000" w:themeColor="text1"/>
        </w:rPr>
        <w:t>Saheer</w:t>
      </w:r>
      <w:proofErr w:type="spellEnd"/>
      <w:r w:rsidR="001C5645">
        <w:rPr>
          <w:b w:val="0"/>
          <w:bCs w:val="0"/>
          <w:color w:val="000000" w:themeColor="text1"/>
        </w:rPr>
        <w:t xml:space="preserve"> </w:t>
      </w:r>
      <w:r w:rsidR="0023584E">
        <w:rPr>
          <w:b w:val="0"/>
          <w:bCs w:val="0"/>
          <w:color w:val="000000" w:themeColor="text1"/>
        </w:rPr>
        <w:t>“</w:t>
      </w:r>
      <w:r w:rsidR="001C5645">
        <w:rPr>
          <w:b w:val="0"/>
          <w:bCs w:val="0"/>
          <w:i/>
          <w:iCs/>
          <w:color w:val="000000" w:themeColor="text1"/>
        </w:rPr>
        <w:t>Speech Emotion Recognition Using Attention Model</w:t>
      </w:r>
      <w:r w:rsidR="0023584E">
        <w:rPr>
          <w:b w:val="0"/>
          <w:bCs w:val="0"/>
          <w:i/>
          <w:iCs/>
          <w:color w:val="000000" w:themeColor="text1"/>
        </w:rPr>
        <w:t>”</w:t>
      </w:r>
      <w:r w:rsidR="0023584E" w:rsidRPr="0023584E">
        <w:rPr>
          <w:b w:val="0"/>
          <w:bCs w:val="0"/>
          <w:color w:val="000000" w:themeColor="text1"/>
          <w:sz w:val="24"/>
          <w:szCs w:val="24"/>
        </w:rPr>
        <w:t xml:space="preserve"> </w:t>
      </w:r>
      <w:r w:rsidR="0023584E" w:rsidRPr="0023584E">
        <w:rPr>
          <w:b w:val="0"/>
          <w:bCs w:val="0"/>
          <w:color w:val="000000" w:themeColor="text1"/>
        </w:rPr>
        <w:t>International Journal of Environmental Research and Public Health, 14 Mar 2023</w:t>
      </w:r>
      <w:r w:rsidR="001C5645" w:rsidRPr="0023584E">
        <w:rPr>
          <w:b w:val="0"/>
          <w:bCs w:val="0"/>
          <w:i/>
          <w:iCs/>
          <w:color w:val="000000" w:themeColor="text1"/>
        </w:rPr>
        <w:t xml:space="preserve"> </w:t>
      </w:r>
      <w:r w:rsidR="001C5645" w:rsidRPr="0023584E">
        <w:rPr>
          <w:b w:val="0"/>
          <w:bCs w:val="0"/>
          <w:color w:val="000000" w:themeColor="text1"/>
        </w:rPr>
        <w:t>[online].</w:t>
      </w:r>
      <w:proofErr w:type="gramEnd"/>
      <w:r w:rsidR="001C5645" w:rsidRPr="0023584E">
        <w:rPr>
          <w:b w:val="0"/>
          <w:bCs w:val="0"/>
          <w:color w:val="000000" w:themeColor="text1"/>
        </w:rPr>
        <w:t xml:space="preserve"> Available:</w:t>
      </w:r>
      <w:r w:rsidR="001C5645">
        <w:rPr>
          <w:b w:val="0"/>
          <w:bCs w:val="0"/>
          <w:color w:val="000000" w:themeColor="text1"/>
        </w:rPr>
        <w:t xml:space="preserve"> </w:t>
      </w:r>
      <w:hyperlink r:id="rId14" w:history="1">
        <w:r w:rsidR="001C5645" w:rsidRPr="00FA6100">
          <w:rPr>
            <w:rStyle w:val="Hyperlink"/>
            <w:b w:val="0"/>
            <w:bCs w:val="0"/>
          </w:rPr>
          <w:t>https://www.ncbi.nlm.nih.gov/pmc/articles/PMC10049636/</w:t>
        </w:r>
      </w:hyperlink>
    </w:p>
    <w:p w14:paraId="6B84D938" w14:textId="7DC4588A" w:rsidR="00517B39" w:rsidRDefault="00517B39" w:rsidP="00517B39">
      <w:pPr>
        <w:pStyle w:val="Heading1"/>
        <w:bidi w:val="0"/>
        <w:spacing w:line="480" w:lineRule="auto"/>
        <w:jc w:val="both"/>
      </w:pPr>
      <w:r>
        <w:rPr>
          <w:b w:val="0"/>
          <w:bCs w:val="0"/>
          <w:color w:val="000000" w:themeColor="text1"/>
        </w:rPr>
        <w:t>[</w:t>
      </w:r>
      <w:r w:rsidR="00691BA5">
        <w:rPr>
          <w:b w:val="0"/>
          <w:bCs w:val="0"/>
          <w:color w:val="000000" w:themeColor="text1"/>
        </w:rPr>
        <w:t>7</w:t>
      </w:r>
      <w:r>
        <w:rPr>
          <w:b w:val="0"/>
          <w:bCs w:val="0"/>
          <w:color w:val="000000" w:themeColor="text1"/>
        </w:rPr>
        <w:t xml:space="preserve">] M. </w:t>
      </w:r>
      <w:proofErr w:type="spellStart"/>
      <w:r>
        <w:rPr>
          <w:b w:val="0"/>
          <w:bCs w:val="0"/>
          <w:color w:val="000000" w:themeColor="text1"/>
        </w:rPr>
        <w:t>Asif</w:t>
      </w:r>
      <w:proofErr w:type="spellEnd"/>
      <w:r>
        <w:rPr>
          <w:b w:val="0"/>
          <w:bCs w:val="0"/>
          <w:color w:val="000000" w:themeColor="text1"/>
        </w:rPr>
        <w:t xml:space="preserve">, R. </w:t>
      </w:r>
      <w:proofErr w:type="spellStart"/>
      <w:r>
        <w:rPr>
          <w:b w:val="0"/>
          <w:bCs w:val="0"/>
          <w:color w:val="000000" w:themeColor="text1"/>
        </w:rPr>
        <w:t>Ullah</w:t>
      </w:r>
      <w:proofErr w:type="spellEnd"/>
      <w:r>
        <w:rPr>
          <w:b w:val="0"/>
          <w:bCs w:val="0"/>
          <w:color w:val="000000" w:themeColor="text1"/>
        </w:rPr>
        <w:t xml:space="preserve">, W. Ali, F. </w:t>
      </w:r>
      <w:proofErr w:type="spellStart"/>
      <w:r>
        <w:rPr>
          <w:b w:val="0"/>
          <w:bCs w:val="0"/>
          <w:color w:val="000000" w:themeColor="text1"/>
        </w:rPr>
        <w:t>Anjam</w:t>
      </w:r>
      <w:proofErr w:type="spellEnd"/>
      <w:r>
        <w:rPr>
          <w:b w:val="0"/>
          <w:bCs w:val="0"/>
          <w:color w:val="000000" w:themeColor="text1"/>
        </w:rPr>
        <w:t xml:space="preserve">, I. </w:t>
      </w:r>
      <w:proofErr w:type="spellStart"/>
      <w:r>
        <w:rPr>
          <w:b w:val="0"/>
          <w:bCs w:val="0"/>
          <w:color w:val="000000" w:themeColor="text1"/>
        </w:rPr>
        <w:t>Ullah</w:t>
      </w:r>
      <w:proofErr w:type="spellEnd"/>
      <w:r>
        <w:rPr>
          <w:b w:val="0"/>
          <w:bCs w:val="0"/>
          <w:color w:val="000000" w:themeColor="text1"/>
        </w:rPr>
        <w:t xml:space="preserve">, T. </w:t>
      </w:r>
      <w:proofErr w:type="spellStart"/>
      <w:r>
        <w:rPr>
          <w:b w:val="0"/>
          <w:bCs w:val="0"/>
          <w:color w:val="000000" w:themeColor="text1"/>
        </w:rPr>
        <w:t>khurshaid</w:t>
      </w:r>
      <w:proofErr w:type="spellEnd"/>
      <w:r>
        <w:rPr>
          <w:b w:val="0"/>
          <w:bCs w:val="0"/>
          <w:color w:val="000000" w:themeColor="text1"/>
        </w:rPr>
        <w:t xml:space="preserve">, S. Shah,” </w:t>
      </w:r>
      <w:r>
        <w:rPr>
          <w:b w:val="0"/>
          <w:bCs w:val="0"/>
          <w:i/>
          <w:iCs/>
          <w:color w:val="000000" w:themeColor="text1"/>
        </w:rPr>
        <w:t xml:space="preserve">Speech Emotion                           Recognition Using Convolution Neural Networks and Multi-Head Convolutional Transformer </w:t>
      </w:r>
      <w:r>
        <w:rPr>
          <w:b w:val="0"/>
          <w:bCs w:val="0"/>
          <w:color w:val="000000" w:themeColor="text1"/>
        </w:rPr>
        <w:t>”</w:t>
      </w:r>
      <w:r w:rsidRPr="00C75602">
        <w:rPr>
          <w:b w:val="0"/>
          <w:bCs w:val="0"/>
          <w:color w:val="000000" w:themeColor="text1"/>
          <w:sz w:val="24"/>
          <w:szCs w:val="24"/>
        </w:rPr>
        <w:t xml:space="preserve"> </w:t>
      </w:r>
      <w:r w:rsidRPr="00C75602">
        <w:rPr>
          <w:b w:val="0"/>
          <w:bCs w:val="0"/>
          <w:color w:val="000000" w:themeColor="text1"/>
        </w:rPr>
        <w:t>MDPI(Multidisciplinary Digital Publishing Institute)</w:t>
      </w:r>
      <w:r>
        <w:rPr>
          <w:b w:val="0"/>
          <w:bCs w:val="0"/>
          <w:color w:val="000000" w:themeColor="text1"/>
        </w:rPr>
        <w:t>, 7 July 2023.</w:t>
      </w:r>
      <w:r>
        <w:rPr>
          <w:b w:val="0"/>
          <w:bCs w:val="0"/>
          <w:i/>
          <w:iCs/>
          <w:color w:val="000000" w:themeColor="text1"/>
        </w:rPr>
        <w:t xml:space="preserve"> </w:t>
      </w:r>
      <w:r>
        <w:rPr>
          <w:b w:val="0"/>
          <w:bCs w:val="0"/>
          <w:color w:val="000000" w:themeColor="text1"/>
        </w:rPr>
        <w:t>[</w:t>
      </w:r>
      <w:proofErr w:type="gramStart"/>
      <w:r>
        <w:rPr>
          <w:b w:val="0"/>
          <w:bCs w:val="0"/>
          <w:color w:val="000000" w:themeColor="text1"/>
        </w:rPr>
        <w:t>online</w:t>
      </w:r>
      <w:proofErr w:type="gramEnd"/>
      <w:r>
        <w:rPr>
          <w:b w:val="0"/>
          <w:bCs w:val="0"/>
          <w:color w:val="000000" w:themeColor="text1"/>
        </w:rPr>
        <w:t xml:space="preserve">]. Available:  </w:t>
      </w:r>
      <w:hyperlink r:id="rId15" w:history="1">
        <w:r>
          <w:rPr>
            <w:rStyle w:val="Hyperlink"/>
            <w:b w:val="0"/>
            <w:bCs w:val="0"/>
          </w:rPr>
          <w:t>https://www.mdpi.com/1424-8220/23/13/6212</w:t>
        </w:r>
      </w:hyperlink>
    </w:p>
    <w:p w14:paraId="1D65F56B" w14:textId="77777777" w:rsidR="00517B39" w:rsidRPr="00517B39" w:rsidRDefault="00517B39" w:rsidP="00517B39">
      <w:pPr>
        <w:bidi w:val="0"/>
      </w:pPr>
    </w:p>
    <w:p w14:paraId="07D30908" w14:textId="77777777" w:rsidR="00517B39" w:rsidRPr="00517B39" w:rsidRDefault="00517B39" w:rsidP="00517B39">
      <w:pPr>
        <w:bidi w:val="0"/>
      </w:pPr>
    </w:p>
    <w:p w14:paraId="749C64A2" w14:textId="50E3B33B" w:rsidR="001C5645" w:rsidRPr="009B2CC0" w:rsidRDefault="009B2CC0" w:rsidP="009B2CC0">
      <w:pPr>
        <w:bidi w:val="0"/>
        <w:spacing w:line="480" w:lineRule="auto"/>
        <w:rPr>
          <w:rFonts w:asciiTheme="majorHAnsi" w:hAnsiTheme="majorHAnsi"/>
          <w:sz w:val="28"/>
          <w:szCs w:val="28"/>
        </w:rPr>
      </w:pPr>
      <w:r w:rsidRPr="009B2CC0">
        <w:rPr>
          <w:rFonts w:asciiTheme="majorHAnsi" w:hAnsiTheme="majorHAnsi"/>
          <w:sz w:val="28"/>
          <w:szCs w:val="28"/>
        </w:rPr>
        <w:t>[</w:t>
      </w:r>
      <w:r w:rsidR="00691BA5">
        <w:rPr>
          <w:rFonts w:asciiTheme="majorHAnsi" w:hAnsiTheme="majorHAnsi"/>
          <w:sz w:val="28"/>
          <w:szCs w:val="28"/>
        </w:rPr>
        <w:t>8</w:t>
      </w:r>
      <w:r w:rsidRPr="009B2CC0">
        <w:rPr>
          <w:rFonts w:asciiTheme="majorHAnsi" w:hAnsiTheme="majorHAnsi"/>
          <w:sz w:val="28"/>
          <w:szCs w:val="28"/>
        </w:rPr>
        <w:t xml:space="preserve">] </w:t>
      </w:r>
      <w:r w:rsidR="001C5645" w:rsidRPr="009B2CC0">
        <w:rPr>
          <w:rFonts w:asciiTheme="majorHAnsi" w:hAnsiTheme="majorHAnsi"/>
          <w:sz w:val="28"/>
          <w:szCs w:val="28"/>
        </w:rPr>
        <w:t>C. Moreno, A. Corrales</w:t>
      </w:r>
      <w:r w:rsidR="00E418A9" w:rsidRPr="009B2CC0">
        <w:rPr>
          <w:rFonts w:asciiTheme="majorHAnsi" w:hAnsiTheme="majorHAnsi"/>
          <w:sz w:val="28"/>
          <w:szCs w:val="28"/>
        </w:rPr>
        <w:t>”</w:t>
      </w:r>
      <w:r w:rsidR="001C5645" w:rsidRPr="009B2CC0">
        <w:rPr>
          <w:rFonts w:asciiTheme="majorHAnsi" w:hAnsiTheme="majorHAnsi"/>
          <w:sz w:val="28"/>
          <w:szCs w:val="28"/>
        </w:rPr>
        <w:t xml:space="preserve"> </w:t>
      </w:r>
      <w:r w:rsidR="001C5645" w:rsidRPr="009B2CC0">
        <w:rPr>
          <w:rFonts w:asciiTheme="majorHAnsi" w:hAnsiTheme="majorHAnsi"/>
          <w:i/>
          <w:iCs/>
          <w:sz w:val="28"/>
          <w:szCs w:val="28"/>
        </w:rPr>
        <w:t xml:space="preserve">The emotions effect on a virtual character’s design–A student </w:t>
      </w:r>
      <w:r>
        <w:rPr>
          <w:rFonts w:asciiTheme="majorHAnsi" w:hAnsiTheme="majorHAnsi"/>
          <w:i/>
          <w:iCs/>
          <w:sz w:val="28"/>
          <w:szCs w:val="28"/>
        </w:rPr>
        <w:t xml:space="preserve">    </w:t>
      </w:r>
      <w:r w:rsidR="001C5645" w:rsidRPr="009B2CC0">
        <w:rPr>
          <w:rFonts w:asciiTheme="majorHAnsi" w:hAnsiTheme="majorHAnsi"/>
          <w:i/>
          <w:iCs/>
          <w:sz w:val="28"/>
          <w:szCs w:val="28"/>
        </w:rPr>
        <w:t>perspective analysis</w:t>
      </w:r>
      <w:r w:rsidR="00E418A9" w:rsidRPr="009B2CC0">
        <w:rPr>
          <w:rFonts w:asciiTheme="majorHAnsi" w:hAnsiTheme="majorHAnsi"/>
          <w:i/>
          <w:iCs/>
          <w:sz w:val="28"/>
          <w:szCs w:val="28"/>
        </w:rPr>
        <w:t>”</w:t>
      </w:r>
      <w:r w:rsidR="00E418A9" w:rsidRPr="009B2CC0">
        <w:rPr>
          <w:sz w:val="28"/>
          <w:szCs w:val="28"/>
        </w:rPr>
        <w:t xml:space="preserve"> Universidad </w:t>
      </w:r>
      <w:proofErr w:type="spellStart"/>
      <w:r w:rsidR="00E418A9" w:rsidRPr="009B2CC0">
        <w:rPr>
          <w:sz w:val="28"/>
          <w:szCs w:val="28"/>
        </w:rPr>
        <w:t>Europea</w:t>
      </w:r>
      <w:proofErr w:type="spellEnd"/>
      <w:r w:rsidR="00E418A9" w:rsidRPr="009B2CC0">
        <w:rPr>
          <w:sz w:val="28"/>
          <w:szCs w:val="28"/>
        </w:rPr>
        <w:t xml:space="preserve"> de Madrid, Spain, 10 August 2022.</w:t>
      </w:r>
      <w:r w:rsidR="001C5645" w:rsidRPr="009B2CC0">
        <w:rPr>
          <w:rFonts w:asciiTheme="majorHAnsi" w:hAnsiTheme="majorHAnsi"/>
          <w:i/>
          <w:iCs/>
          <w:sz w:val="28"/>
          <w:szCs w:val="28"/>
        </w:rPr>
        <w:t xml:space="preserve"> </w:t>
      </w:r>
      <w:r w:rsidR="001C5645" w:rsidRPr="009B2CC0">
        <w:rPr>
          <w:rFonts w:asciiTheme="majorHAnsi" w:hAnsiTheme="majorHAnsi"/>
          <w:sz w:val="28"/>
          <w:szCs w:val="28"/>
        </w:rPr>
        <w:t>[</w:t>
      </w:r>
      <w:proofErr w:type="gramStart"/>
      <w:r w:rsidR="001C5645" w:rsidRPr="009B2CC0">
        <w:rPr>
          <w:rFonts w:asciiTheme="majorHAnsi" w:hAnsiTheme="majorHAnsi"/>
          <w:sz w:val="28"/>
          <w:szCs w:val="28"/>
        </w:rPr>
        <w:t>online</w:t>
      </w:r>
      <w:proofErr w:type="gramEnd"/>
      <w:r w:rsidR="001C5645" w:rsidRPr="009B2CC0">
        <w:rPr>
          <w:rFonts w:asciiTheme="majorHAnsi" w:hAnsiTheme="majorHAnsi"/>
          <w:sz w:val="28"/>
          <w:szCs w:val="28"/>
        </w:rPr>
        <w:t xml:space="preserve">]. </w:t>
      </w:r>
      <w:r w:rsidR="001C5645" w:rsidRPr="009B2CC0">
        <w:rPr>
          <w:color w:val="000000" w:themeColor="text1"/>
          <w:sz w:val="28"/>
          <w:szCs w:val="28"/>
        </w:rPr>
        <w:t>Available</w:t>
      </w:r>
      <w:r w:rsidR="001C5645" w:rsidRPr="009B2CC0">
        <w:rPr>
          <w:rFonts w:asciiTheme="majorHAnsi" w:hAnsiTheme="majorHAnsi"/>
          <w:sz w:val="28"/>
          <w:szCs w:val="28"/>
        </w:rPr>
        <w:t>:</w:t>
      </w:r>
    </w:p>
    <w:p w14:paraId="2ECD8D92" w14:textId="77777777" w:rsidR="001C5645" w:rsidRDefault="00817227" w:rsidP="001C5645">
      <w:pPr>
        <w:pStyle w:val="ListParagraph"/>
        <w:bidi w:val="0"/>
        <w:spacing w:line="480" w:lineRule="auto"/>
        <w:rPr>
          <w:rStyle w:val="Hyperlink"/>
        </w:rPr>
      </w:pPr>
      <w:hyperlink r:id="rId16" w:history="1">
        <w:r w:rsidR="001C5645">
          <w:rPr>
            <w:rStyle w:val="Hyperlink"/>
            <w:rFonts w:asciiTheme="majorHAnsi" w:hAnsiTheme="majorHAnsi"/>
            <w:sz w:val="28"/>
            <w:szCs w:val="28"/>
          </w:rPr>
          <w:t>https://www.frontiersin.org/articles/10.3389/fcomp.2022.892597/full</w:t>
        </w:r>
      </w:hyperlink>
    </w:p>
    <w:p w14:paraId="1EBCE80B" w14:textId="01739616" w:rsidR="001C5645" w:rsidRPr="00E418A9" w:rsidRDefault="009B2CC0" w:rsidP="009B2CC0">
      <w:pPr>
        <w:bidi w:val="0"/>
        <w:spacing w:line="480" w:lineRule="auto"/>
        <w:rPr>
          <w:rtl/>
          <w:lang w:bidi="ar-EG"/>
        </w:rPr>
      </w:pPr>
      <w:r>
        <w:rPr>
          <w:rStyle w:val="Hyperlink"/>
          <w:rFonts w:asciiTheme="majorHAnsi" w:hAnsiTheme="majorHAnsi"/>
          <w:color w:val="000000" w:themeColor="text1"/>
          <w:sz w:val="28"/>
          <w:szCs w:val="28"/>
          <w:u w:val="none"/>
          <w:lang w:bidi="ar-EG"/>
        </w:rPr>
        <w:t xml:space="preserve"> [</w:t>
      </w:r>
      <w:r w:rsidR="00691BA5">
        <w:rPr>
          <w:rStyle w:val="Hyperlink"/>
          <w:rFonts w:asciiTheme="majorHAnsi" w:hAnsiTheme="majorHAnsi"/>
          <w:color w:val="000000" w:themeColor="text1"/>
          <w:sz w:val="28"/>
          <w:szCs w:val="28"/>
          <w:u w:val="none"/>
          <w:lang w:bidi="ar-EG"/>
        </w:rPr>
        <w:t>9</w:t>
      </w:r>
      <w:r>
        <w:rPr>
          <w:rStyle w:val="Hyperlink"/>
          <w:rFonts w:asciiTheme="majorHAnsi" w:hAnsiTheme="majorHAnsi"/>
          <w:color w:val="000000" w:themeColor="text1"/>
          <w:sz w:val="28"/>
          <w:szCs w:val="28"/>
          <w:u w:val="none"/>
          <w:lang w:bidi="ar-EG"/>
        </w:rPr>
        <w:t xml:space="preserve">] </w:t>
      </w:r>
      <w:r w:rsidR="001C5645" w:rsidRPr="009B2CC0">
        <w:rPr>
          <w:rStyle w:val="Hyperlink"/>
          <w:rFonts w:asciiTheme="majorHAnsi" w:hAnsiTheme="majorHAnsi"/>
          <w:color w:val="000000" w:themeColor="text1"/>
          <w:sz w:val="28"/>
          <w:szCs w:val="28"/>
          <w:u w:val="none"/>
          <w:lang w:bidi="ar-EG"/>
        </w:rPr>
        <w:t xml:space="preserve">S. </w:t>
      </w:r>
      <w:proofErr w:type="spellStart"/>
      <w:r w:rsidR="001C5645" w:rsidRPr="009B2CC0">
        <w:rPr>
          <w:rStyle w:val="Hyperlink"/>
          <w:rFonts w:asciiTheme="majorHAnsi" w:hAnsiTheme="majorHAnsi"/>
          <w:color w:val="000000" w:themeColor="text1"/>
          <w:sz w:val="28"/>
          <w:szCs w:val="28"/>
          <w:u w:val="none"/>
          <w:lang w:bidi="ar-EG"/>
        </w:rPr>
        <w:t>Tamanna</w:t>
      </w:r>
      <w:proofErr w:type="spellEnd"/>
      <w:r w:rsidR="001C5645" w:rsidRPr="009B2CC0">
        <w:rPr>
          <w:rStyle w:val="Hyperlink"/>
          <w:rFonts w:asciiTheme="majorHAnsi" w:hAnsiTheme="majorHAnsi"/>
          <w:color w:val="000000" w:themeColor="text1"/>
          <w:sz w:val="28"/>
          <w:szCs w:val="28"/>
          <w:u w:val="none"/>
          <w:lang w:bidi="ar-EG"/>
        </w:rPr>
        <w:t xml:space="preserve">, S. </w:t>
      </w:r>
      <w:proofErr w:type="gramStart"/>
      <w:r w:rsidR="001C5645" w:rsidRPr="009B2CC0">
        <w:rPr>
          <w:rStyle w:val="Hyperlink"/>
          <w:rFonts w:asciiTheme="majorHAnsi" w:hAnsiTheme="majorHAnsi"/>
          <w:color w:val="000000" w:themeColor="text1"/>
          <w:sz w:val="28"/>
          <w:szCs w:val="28"/>
          <w:u w:val="none"/>
          <w:lang w:bidi="ar-EG"/>
        </w:rPr>
        <w:t>Sultana</w:t>
      </w:r>
      <w:r w:rsidR="00E418A9" w:rsidRPr="009B2CC0">
        <w:rPr>
          <w:rStyle w:val="Hyperlink"/>
          <w:rFonts w:asciiTheme="majorHAnsi" w:hAnsiTheme="majorHAnsi"/>
          <w:color w:val="000000" w:themeColor="text1"/>
          <w:sz w:val="28"/>
          <w:szCs w:val="28"/>
          <w:u w:val="none"/>
          <w:lang w:bidi="ar-EG"/>
        </w:rPr>
        <w:t xml:space="preserve"> ”</w:t>
      </w:r>
      <w:proofErr w:type="gramEnd"/>
      <w:r w:rsidR="001C5645" w:rsidRPr="009B2CC0">
        <w:rPr>
          <w:rStyle w:val="Hyperlink"/>
          <w:rFonts w:asciiTheme="majorHAnsi" w:hAnsiTheme="majorHAnsi"/>
          <w:color w:val="000000" w:themeColor="text1"/>
          <w:sz w:val="28"/>
          <w:szCs w:val="28"/>
          <w:u w:val="none"/>
          <w:lang w:bidi="ar-EG"/>
        </w:rPr>
        <w:t xml:space="preserve"> </w:t>
      </w:r>
      <w:r w:rsidR="001C5645" w:rsidRPr="009B2CC0">
        <w:rPr>
          <w:rStyle w:val="Hyperlink"/>
          <w:rFonts w:asciiTheme="majorHAnsi" w:hAnsiTheme="majorHAnsi"/>
          <w:i/>
          <w:iCs/>
          <w:color w:val="000000" w:themeColor="text1"/>
          <w:sz w:val="28"/>
          <w:szCs w:val="28"/>
          <w:u w:val="none"/>
          <w:lang w:bidi="ar-EG"/>
        </w:rPr>
        <w:t>A Review of the Advancement in Speech Emotion Recognition for Indo-Aryan and Dravidian Languages</w:t>
      </w:r>
      <w:r w:rsidR="00E418A9" w:rsidRPr="009B2CC0">
        <w:rPr>
          <w:rStyle w:val="Hyperlink"/>
          <w:rFonts w:asciiTheme="majorHAnsi" w:hAnsiTheme="majorHAnsi"/>
          <w:i/>
          <w:iCs/>
          <w:color w:val="000000" w:themeColor="text1"/>
          <w:sz w:val="28"/>
          <w:szCs w:val="28"/>
          <w:u w:val="none"/>
          <w:lang w:bidi="ar-EG"/>
        </w:rPr>
        <w:t>”</w:t>
      </w:r>
      <w:r w:rsidR="00E418A9" w:rsidRPr="00E418A9">
        <w:t xml:space="preserve"> </w:t>
      </w:r>
      <w:r w:rsidR="00E418A9" w:rsidRPr="009B2CC0">
        <w:rPr>
          <w:rStyle w:val="Hyperlink"/>
          <w:rFonts w:asciiTheme="majorHAnsi" w:hAnsiTheme="majorHAnsi"/>
          <w:i/>
          <w:iCs/>
          <w:color w:val="000000" w:themeColor="text1"/>
          <w:sz w:val="28"/>
          <w:szCs w:val="28"/>
          <w:u w:val="none"/>
          <w:lang w:bidi="ar-EG"/>
        </w:rPr>
        <w:t>Advances in Human-Computer Interaction, 1 Dec 2022</w:t>
      </w:r>
      <w:r w:rsidR="00E418A9" w:rsidRPr="009B2CC0">
        <w:rPr>
          <w:rStyle w:val="Hyperlink"/>
          <w:rFonts w:asciiTheme="majorHAnsi" w:hAnsiTheme="majorHAnsi"/>
          <w:color w:val="000000" w:themeColor="text1"/>
          <w:sz w:val="28"/>
          <w:szCs w:val="28"/>
          <w:u w:val="none"/>
          <w:lang w:bidi="ar-EG"/>
        </w:rPr>
        <w:t>.</w:t>
      </w:r>
      <w:r w:rsidR="00E418A9" w:rsidRPr="009B2CC0">
        <w:rPr>
          <w:rStyle w:val="Hyperlink"/>
          <w:rFonts w:asciiTheme="majorHAnsi" w:hAnsiTheme="majorHAnsi"/>
          <w:i/>
          <w:iCs/>
          <w:color w:val="000000" w:themeColor="text1"/>
          <w:sz w:val="28"/>
          <w:szCs w:val="28"/>
          <w:u w:val="none"/>
          <w:lang w:bidi="ar-EG"/>
        </w:rPr>
        <w:t xml:space="preserve"> </w:t>
      </w:r>
      <w:r w:rsidR="001C5645" w:rsidRPr="009B2CC0">
        <w:rPr>
          <w:rStyle w:val="Hyperlink"/>
          <w:rFonts w:asciiTheme="majorHAnsi" w:hAnsiTheme="majorHAnsi"/>
          <w:color w:val="000000" w:themeColor="text1"/>
          <w:sz w:val="28"/>
          <w:szCs w:val="28"/>
          <w:u w:val="none"/>
          <w:lang w:bidi="ar-EG"/>
        </w:rPr>
        <w:t>[</w:t>
      </w:r>
      <w:proofErr w:type="gramStart"/>
      <w:r w:rsidR="001C5645" w:rsidRPr="009B2CC0">
        <w:rPr>
          <w:rStyle w:val="Hyperlink"/>
          <w:rFonts w:asciiTheme="majorHAnsi" w:hAnsiTheme="majorHAnsi"/>
          <w:color w:val="000000" w:themeColor="text1"/>
          <w:sz w:val="28"/>
          <w:szCs w:val="28"/>
          <w:u w:val="none"/>
          <w:lang w:bidi="ar-EG"/>
        </w:rPr>
        <w:t>online</w:t>
      </w:r>
      <w:proofErr w:type="gramEnd"/>
      <w:r w:rsidR="001C5645" w:rsidRPr="009B2CC0">
        <w:rPr>
          <w:rStyle w:val="Hyperlink"/>
          <w:rFonts w:asciiTheme="majorHAnsi" w:hAnsiTheme="majorHAnsi"/>
          <w:color w:val="000000" w:themeColor="text1"/>
          <w:sz w:val="28"/>
          <w:szCs w:val="28"/>
          <w:u w:val="none"/>
          <w:lang w:bidi="ar-EG"/>
        </w:rPr>
        <w:t>]. Available:</w:t>
      </w:r>
      <w:r w:rsidR="001C5645" w:rsidRPr="009B2CC0">
        <w:rPr>
          <w:rStyle w:val="Hyperlink"/>
          <w:rFonts w:asciiTheme="majorHAnsi" w:hAnsiTheme="majorHAnsi"/>
          <w:sz w:val="28"/>
          <w:szCs w:val="28"/>
          <w:u w:val="none"/>
          <w:lang w:bidi="ar-EG"/>
        </w:rPr>
        <w:t xml:space="preserve"> https://www.hindawi.com/journals/ahci/2022/9602429/?utm_source=google&amp;utm_medium=cpc&amp;utm_campaign=HDW_MRKT_GBL_SUB_ADWO_PAI_DYNA_JOUR_X_Partners_IET&amp;gclid=EAIaIQobChMIwe7CwuS9gAMVy5JoCR2CYQxpEAAYASAAEgIfJPD_BwE</w:t>
      </w:r>
    </w:p>
    <w:p w14:paraId="501EA4D8" w14:textId="61E6A1FE" w:rsidR="001C5645" w:rsidRPr="009B2CC0" w:rsidRDefault="009B2CC0" w:rsidP="009B2CC0">
      <w:pPr>
        <w:bidi w:val="0"/>
        <w:spacing w:line="480" w:lineRule="auto"/>
        <w:rPr>
          <w:rFonts w:asciiTheme="majorHAnsi" w:hAnsiTheme="majorHAnsi"/>
          <w:sz w:val="28"/>
          <w:szCs w:val="28"/>
        </w:rPr>
      </w:pPr>
      <w:r>
        <w:rPr>
          <w:rFonts w:asciiTheme="majorHAnsi" w:hAnsiTheme="majorHAnsi"/>
          <w:sz w:val="28"/>
          <w:szCs w:val="28"/>
        </w:rPr>
        <w:t>[</w:t>
      </w:r>
      <w:r w:rsidR="00691BA5">
        <w:rPr>
          <w:rFonts w:asciiTheme="majorHAnsi" w:hAnsiTheme="majorHAnsi"/>
          <w:sz w:val="28"/>
          <w:szCs w:val="28"/>
        </w:rPr>
        <w:t>10</w:t>
      </w:r>
      <w:r>
        <w:rPr>
          <w:rFonts w:asciiTheme="majorHAnsi" w:hAnsiTheme="majorHAnsi"/>
          <w:sz w:val="28"/>
          <w:szCs w:val="28"/>
        </w:rPr>
        <w:t xml:space="preserve">] </w:t>
      </w:r>
      <w:r w:rsidR="001C5645" w:rsidRPr="009B2CC0">
        <w:rPr>
          <w:rFonts w:asciiTheme="majorHAnsi" w:hAnsiTheme="majorHAnsi"/>
          <w:sz w:val="28"/>
          <w:szCs w:val="28"/>
        </w:rPr>
        <w:t xml:space="preserve">R. </w:t>
      </w:r>
      <w:proofErr w:type="spellStart"/>
      <w:r w:rsidR="001C5645" w:rsidRPr="009B2CC0">
        <w:rPr>
          <w:rFonts w:asciiTheme="majorHAnsi" w:hAnsiTheme="majorHAnsi"/>
          <w:sz w:val="28"/>
          <w:szCs w:val="28"/>
        </w:rPr>
        <w:t>Jarina</w:t>
      </w:r>
      <w:proofErr w:type="spellEnd"/>
      <w:r w:rsidR="001C5645" w:rsidRPr="009B2CC0">
        <w:rPr>
          <w:rFonts w:asciiTheme="majorHAnsi" w:hAnsiTheme="majorHAnsi"/>
          <w:sz w:val="28"/>
          <w:szCs w:val="28"/>
        </w:rPr>
        <w:t xml:space="preserve">, E. </w:t>
      </w:r>
      <w:proofErr w:type="spellStart"/>
      <w:r w:rsidR="001C5645" w:rsidRPr="009B2CC0">
        <w:rPr>
          <w:rFonts w:asciiTheme="majorHAnsi" w:hAnsiTheme="majorHAnsi"/>
          <w:sz w:val="28"/>
          <w:szCs w:val="28"/>
        </w:rPr>
        <w:t>Lieskovska</w:t>
      </w:r>
      <w:proofErr w:type="spellEnd"/>
      <w:r w:rsidR="001C5645" w:rsidRPr="009B2CC0">
        <w:rPr>
          <w:rFonts w:asciiTheme="majorHAnsi" w:hAnsiTheme="majorHAnsi"/>
          <w:sz w:val="28"/>
          <w:szCs w:val="28"/>
        </w:rPr>
        <w:t xml:space="preserve">, M. </w:t>
      </w:r>
      <w:proofErr w:type="spellStart"/>
      <w:r w:rsidR="001C5645" w:rsidRPr="009B2CC0">
        <w:rPr>
          <w:rFonts w:asciiTheme="majorHAnsi" w:hAnsiTheme="majorHAnsi"/>
          <w:sz w:val="28"/>
          <w:szCs w:val="28"/>
        </w:rPr>
        <w:t>Jakubec</w:t>
      </w:r>
      <w:proofErr w:type="spellEnd"/>
      <w:r w:rsidR="001C5645" w:rsidRPr="009B2CC0">
        <w:rPr>
          <w:rFonts w:asciiTheme="majorHAnsi" w:hAnsiTheme="majorHAnsi"/>
          <w:sz w:val="28"/>
          <w:szCs w:val="28"/>
        </w:rPr>
        <w:t xml:space="preserve">, M. </w:t>
      </w:r>
      <w:proofErr w:type="spellStart"/>
      <w:r w:rsidR="001C5645" w:rsidRPr="009B2CC0">
        <w:rPr>
          <w:rFonts w:asciiTheme="majorHAnsi" w:hAnsiTheme="majorHAnsi"/>
          <w:sz w:val="28"/>
          <w:szCs w:val="28"/>
        </w:rPr>
        <w:t>chmulik</w:t>
      </w:r>
      <w:proofErr w:type="spellEnd"/>
      <w:r w:rsidR="00E418A9" w:rsidRPr="009B2CC0">
        <w:rPr>
          <w:rFonts w:asciiTheme="majorHAnsi" w:hAnsiTheme="majorHAnsi"/>
          <w:sz w:val="28"/>
          <w:szCs w:val="28"/>
        </w:rPr>
        <w:t xml:space="preserve"> ”</w:t>
      </w:r>
      <w:r w:rsidR="001C5645" w:rsidRPr="009B2CC0">
        <w:rPr>
          <w:rFonts w:asciiTheme="majorHAnsi" w:hAnsiTheme="majorHAnsi"/>
          <w:sz w:val="28"/>
          <w:szCs w:val="28"/>
        </w:rPr>
        <w:t xml:space="preserve"> </w:t>
      </w:r>
      <w:r w:rsidR="001C5645" w:rsidRPr="009B2CC0">
        <w:rPr>
          <w:rFonts w:asciiTheme="majorHAnsi" w:hAnsiTheme="majorHAnsi"/>
          <w:i/>
          <w:iCs/>
          <w:sz w:val="28"/>
          <w:szCs w:val="28"/>
        </w:rPr>
        <w:t>A Review on Speech Emotion Recognition Using Deep Learning and Attention Mechanism</w:t>
      </w:r>
      <w:r w:rsidR="00E418A9" w:rsidRPr="009B2CC0">
        <w:rPr>
          <w:rFonts w:asciiTheme="majorHAnsi" w:hAnsiTheme="majorHAnsi"/>
          <w:i/>
          <w:iCs/>
          <w:sz w:val="28"/>
          <w:szCs w:val="28"/>
        </w:rPr>
        <w:t xml:space="preserve">” MDPI(Multidisciplinary Digital Publishing Institute), 13 May </w:t>
      </w:r>
      <w:r w:rsidR="00E418A9" w:rsidRPr="009B2CC0">
        <w:rPr>
          <w:rFonts w:asciiTheme="majorHAnsi" w:hAnsiTheme="majorHAnsi"/>
          <w:sz w:val="28"/>
          <w:szCs w:val="28"/>
        </w:rPr>
        <w:t xml:space="preserve">2021. </w:t>
      </w:r>
      <w:r w:rsidR="001C5645" w:rsidRPr="009B2CC0">
        <w:rPr>
          <w:rFonts w:asciiTheme="majorHAnsi" w:hAnsiTheme="majorHAnsi"/>
          <w:sz w:val="28"/>
          <w:szCs w:val="28"/>
        </w:rPr>
        <w:t>[</w:t>
      </w:r>
      <w:proofErr w:type="gramStart"/>
      <w:r w:rsidR="001C5645" w:rsidRPr="009B2CC0">
        <w:rPr>
          <w:rFonts w:asciiTheme="majorHAnsi" w:hAnsiTheme="majorHAnsi"/>
          <w:sz w:val="28"/>
          <w:szCs w:val="28"/>
        </w:rPr>
        <w:t>online</w:t>
      </w:r>
      <w:proofErr w:type="gramEnd"/>
      <w:r w:rsidR="001C5645" w:rsidRPr="009B2CC0">
        <w:rPr>
          <w:rFonts w:asciiTheme="majorHAnsi" w:hAnsiTheme="majorHAnsi"/>
          <w:sz w:val="28"/>
          <w:szCs w:val="28"/>
        </w:rPr>
        <w:t xml:space="preserve">]. Available: </w:t>
      </w:r>
      <w:hyperlink r:id="rId17" w:history="1">
        <w:r w:rsidR="001C5645" w:rsidRPr="009B2CC0">
          <w:rPr>
            <w:rStyle w:val="Hyperlink"/>
            <w:rFonts w:asciiTheme="majorHAnsi" w:hAnsiTheme="majorHAnsi"/>
            <w:sz w:val="28"/>
            <w:szCs w:val="28"/>
          </w:rPr>
          <w:t>https://www.mdpi.com/2079-9292/10/10/1163</w:t>
        </w:r>
      </w:hyperlink>
    </w:p>
    <w:p w14:paraId="42A6CACF" w14:textId="4C075D8B" w:rsidR="001C5645" w:rsidRPr="009B2CC0" w:rsidRDefault="009B2CC0" w:rsidP="009B2CC0">
      <w:pPr>
        <w:bidi w:val="0"/>
        <w:spacing w:line="480" w:lineRule="auto"/>
        <w:rPr>
          <w:rFonts w:asciiTheme="majorHAnsi" w:hAnsiTheme="majorHAnsi"/>
          <w:sz w:val="28"/>
          <w:szCs w:val="28"/>
        </w:rPr>
      </w:pPr>
      <w:r>
        <w:rPr>
          <w:rFonts w:asciiTheme="majorHAnsi" w:hAnsiTheme="majorHAnsi"/>
          <w:sz w:val="28"/>
          <w:szCs w:val="28"/>
        </w:rPr>
        <w:t xml:space="preserve"> [</w:t>
      </w:r>
      <w:r w:rsidR="00691BA5">
        <w:rPr>
          <w:rFonts w:asciiTheme="majorHAnsi" w:hAnsiTheme="majorHAnsi"/>
          <w:sz w:val="28"/>
          <w:szCs w:val="28"/>
        </w:rPr>
        <w:t>11</w:t>
      </w:r>
      <w:r>
        <w:rPr>
          <w:rFonts w:asciiTheme="majorHAnsi" w:hAnsiTheme="majorHAnsi"/>
          <w:sz w:val="28"/>
          <w:szCs w:val="28"/>
        </w:rPr>
        <w:t>]</w:t>
      </w:r>
      <w:r w:rsidR="001C5645" w:rsidRPr="009B2CC0">
        <w:rPr>
          <w:rFonts w:asciiTheme="majorHAnsi" w:hAnsiTheme="majorHAnsi"/>
          <w:sz w:val="28"/>
          <w:szCs w:val="28"/>
        </w:rPr>
        <w:t xml:space="preserve">S. </w:t>
      </w:r>
      <w:proofErr w:type="spellStart"/>
      <w:r w:rsidR="001C5645" w:rsidRPr="009B2CC0">
        <w:rPr>
          <w:rFonts w:asciiTheme="majorHAnsi" w:hAnsiTheme="majorHAnsi"/>
          <w:sz w:val="28"/>
          <w:szCs w:val="28"/>
        </w:rPr>
        <w:t>Chamishka</w:t>
      </w:r>
      <w:proofErr w:type="spellEnd"/>
      <w:r w:rsidR="001C5645" w:rsidRPr="009B2CC0">
        <w:rPr>
          <w:rFonts w:asciiTheme="majorHAnsi" w:hAnsiTheme="majorHAnsi"/>
          <w:sz w:val="28"/>
          <w:szCs w:val="28"/>
        </w:rPr>
        <w:t xml:space="preserve">, I. </w:t>
      </w:r>
      <w:proofErr w:type="spellStart"/>
      <w:r w:rsidR="001C5645" w:rsidRPr="009B2CC0">
        <w:rPr>
          <w:rFonts w:asciiTheme="majorHAnsi" w:hAnsiTheme="majorHAnsi"/>
          <w:sz w:val="28"/>
          <w:szCs w:val="28"/>
        </w:rPr>
        <w:t>Madhavi</w:t>
      </w:r>
      <w:proofErr w:type="spellEnd"/>
      <w:r w:rsidR="001C5645" w:rsidRPr="009B2CC0">
        <w:rPr>
          <w:rFonts w:asciiTheme="majorHAnsi" w:hAnsiTheme="majorHAnsi"/>
          <w:sz w:val="28"/>
          <w:szCs w:val="28"/>
        </w:rPr>
        <w:t xml:space="preserve">, R. </w:t>
      </w:r>
      <w:proofErr w:type="spellStart"/>
      <w:r w:rsidR="001C5645" w:rsidRPr="009B2CC0">
        <w:rPr>
          <w:rFonts w:asciiTheme="majorHAnsi" w:hAnsiTheme="majorHAnsi"/>
          <w:sz w:val="28"/>
          <w:szCs w:val="28"/>
        </w:rPr>
        <w:t>Nawaratne</w:t>
      </w:r>
      <w:proofErr w:type="spellEnd"/>
      <w:r w:rsidR="001C5645" w:rsidRPr="009B2CC0">
        <w:rPr>
          <w:rFonts w:asciiTheme="majorHAnsi" w:hAnsiTheme="majorHAnsi"/>
          <w:sz w:val="28"/>
          <w:szCs w:val="28"/>
        </w:rPr>
        <w:t xml:space="preserve">, D. </w:t>
      </w:r>
      <w:proofErr w:type="spellStart"/>
      <w:r w:rsidR="001C5645" w:rsidRPr="009B2CC0">
        <w:rPr>
          <w:rFonts w:asciiTheme="majorHAnsi" w:hAnsiTheme="majorHAnsi"/>
          <w:sz w:val="28"/>
          <w:szCs w:val="28"/>
        </w:rPr>
        <w:t>Alahakoon</w:t>
      </w:r>
      <w:proofErr w:type="spellEnd"/>
      <w:r w:rsidR="001C5645" w:rsidRPr="009B2CC0">
        <w:rPr>
          <w:rFonts w:asciiTheme="majorHAnsi" w:hAnsiTheme="majorHAnsi"/>
          <w:sz w:val="28"/>
          <w:szCs w:val="28"/>
        </w:rPr>
        <w:t xml:space="preserve"> </w:t>
      </w:r>
      <w:r w:rsidR="00E418A9" w:rsidRPr="009B2CC0">
        <w:rPr>
          <w:rFonts w:asciiTheme="majorHAnsi" w:hAnsiTheme="majorHAnsi"/>
          <w:sz w:val="28"/>
          <w:szCs w:val="28"/>
        </w:rPr>
        <w:t>“</w:t>
      </w:r>
      <w:r w:rsidR="001C5645" w:rsidRPr="009B2CC0">
        <w:rPr>
          <w:rFonts w:asciiTheme="majorHAnsi" w:hAnsiTheme="majorHAnsi"/>
          <w:i/>
          <w:iCs/>
          <w:sz w:val="28"/>
          <w:szCs w:val="28"/>
        </w:rPr>
        <w:t xml:space="preserve">A voice-based real-time emotion detection technique using recurrent neural network empowered feature </w:t>
      </w:r>
      <w:proofErr w:type="spellStart"/>
      <w:r w:rsidR="001C5645" w:rsidRPr="009B2CC0">
        <w:rPr>
          <w:rFonts w:asciiTheme="majorHAnsi" w:hAnsiTheme="majorHAnsi"/>
          <w:i/>
          <w:iCs/>
          <w:sz w:val="28"/>
          <w:szCs w:val="28"/>
        </w:rPr>
        <w:t>modelling</w:t>
      </w:r>
      <w:proofErr w:type="spellEnd"/>
      <w:r w:rsidR="00E418A9" w:rsidRPr="009B2CC0">
        <w:rPr>
          <w:rFonts w:asciiTheme="majorHAnsi" w:hAnsiTheme="majorHAnsi"/>
          <w:i/>
          <w:iCs/>
          <w:sz w:val="28"/>
          <w:szCs w:val="28"/>
        </w:rPr>
        <w:t>”</w:t>
      </w:r>
      <w:r w:rsidR="00E418A9" w:rsidRPr="00E418A9">
        <w:t xml:space="preserve"> </w:t>
      </w:r>
      <w:r w:rsidR="00E418A9" w:rsidRPr="009B2CC0">
        <w:rPr>
          <w:rFonts w:asciiTheme="majorHAnsi" w:hAnsiTheme="majorHAnsi"/>
          <w:i/>
          <w:iCs/>
          <w:sz w:val="28"/>
          <w:szCs w:val="28"/>
        </w:rPr>
        <w:t xml:space="preserve">Multimedia Tools Applications, 3 June </w:t>
      </w:r>
      <w:proofErr w:type="gramStart"/>
      <w:r w:rsidR="00E418A9" w:rsidRPr="009B2CC0">
        <w:rPr>
          <w:rFonts w:asciiTheme="majorHAnsi" w:hAnsiTheme="majorHAnsi"/>
          <w:i/>
          <w:iCs/>
          <w:sz w:val="28"/>
          <w:szCs w:val="28"/>
        </w:rPr>
        <w:t>2022</w:t>
      </w:r>
      <w:r w:rsidR="00E418A9" w:rsidRPr="009B2CC0">
        <w:rPr>
          <w:rFonts w:asciiTheme="majorHAnsi" w:hAnsiTheme="majorHAnsi"/>
          <w:sz w:val="28"/>
          <w:szCs w:val="28"/>
        </w:rPr>
        <w:t xml:space="preserve"> .</w:t>
      </w:r>
      <w:proofErr w:type="gramEnd"/>
      <w:r w:rsidR="00E418A9" w:rsidRPr="009B2CC0">
        <w:rPr>
          <w:rFonts w:asciiTheme="majorHAnsi" w:hAnsiTheme="majorHAnsi"/>
          <w:sz w:val="28"/>
          <w:szCs w:val="28"/>
        </w:rPr>
        <w:t xml:space="preserve"> </w:t>
      </w:r>
      <w:r w:rsidR="001C5645" w:rsidRPr="009B2CC0">
        <w:rPr>
          <w:rFonts w:asciiTheme="majorHAnsi" w:hAnsiTheme="majorHAnsi"/>
          <w:sz w:val="28"/>
          <w:szCs w:val="28"/>
        </w:rPr>
        <w:t>[</w:t>
      </w:r>
      <w:proofErr w:type="gramStart"/>
      <w:r w:rsidR="001C5645" w:rsidRPr="009B2CC0">
        <w:rPr>
          <w:rFonts w:asciiTheme="majorHAnsi" w:hAnsiTheme="majorHAnsi"/>
          <w:sz w:val="28"/>
          <w:szCs w:val="28"/>
        </w:rPr>
        <w:t>online</w:t>
      </w:r>
      <w:proofErr w:type="gramEnd"/>
      <w:r w:rsidR="001C5645" w:rsidRPr="009B2CC0">
        <w:rPr>
          <w:rFonts w:asciiTheme="majorHAnsi" w:hAnsiTheme="majorHAnsi"/>
          <w:sz w:val="28"/>
          <w:szCs w:val="28"/>
        </w:rPr>
        <w:t xml:space="preserve">]. Available:  </w:t>
      </w:r>
      <w:hyperlink r:id="rId18" w:history="1">
        <w:r w:rsidR="001C5645" w:rsidRPr="009B2CC0">
          <w:rPr>
            <w:rStyle w:val="Hyperlink"/>
            <w:rFonts w:asciiTheme="majorHAnsi" w:hAnsiTheme="majorHAnsi"/>
            <w:sz w:val="28"/>
            <w:szCs w:val="28"/>
          </w:rPr>
          <w:t>https://www.researchgate.net/publication/361478200_A_voice-based_real-time_emotion_detection_technique_using_recurrent_neural_network_empowered_feature_modelling</w:t>
        </w:r>
      </w:hyperlink>
    </w:p>
    <w:p w14:paraId="13BF46F6" w14:textId="77777777" w:rsidR="001C5645" w:rsidRDefault="001C5645" w:rsidP="001C5645">
      <w:pPr>
        <w:pStyle w:val="ListParagraph"/>
        <w:bidi w:val="0"/>
        <w:spacing w:line="480" w:lineRule="auto"/>
        <w:jc w:val="both"/>
        <w:rPr>
          <w:rFonts w:asciiTheme="majorHAnsi" w:hAnsiTheme="majorHAnsi"/>
          <w:sz w:val="28"/>
          <w:szCs w:val="28"/>
        </w:rPr>
      </w:pPr>
    </w:p>
    <w:p w14:paraId="7039FD9C" w14:textId="77777777" w:rsidR="0011174D" w:rsidRDefault="0011174D" w:rsidP="0011174D">
      <w:pPr>
        <w:bidi w:val="0"/>
        <w:jc w:val="both"/>
        <w:rPr>
          <w:rStyle w:val="Hyperlink"/>
          <w:rFonts w:cs="Calibri"/>
          <w:sz w:val="44"/>
          <w:szCs w:val="44"/>
        </w:rPr>
      </w:pPr>
    </w:p>
    <w:sectPr w:rsidR="0011174D" w:rsidSect="00240013">
      <w:headerReference w:type="default" r:id="rId19"/>
      <w:pgSz w:w="11906" w:h="16838"/>
      <w:pgMar w:top="317"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ECA56" w14:textId="77777777" w:rsidR="00817227" w:rsidRDefault="00817227" w:rsidP="00A47134">
      <w:r>
        <w:separator/>
      </w:r>
    </w:p>
  </w:endnote>
  <w:endnote w:type="continuationSeparator" w:id="0">
    <w:p w14:paraId="6F1A1914" w14:textId="77777777" w:rsidR="00817227" w:rsidRDefault="00817227" w:rsidP="00A4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altName w:val="Arial"/>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ndalus">
    <w:altName w:val="Arial"/>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E654C" w14:textId="77777777" w:rsidR="00817227" w:rsidRDefault="00817227" w:rsidP="00A47134">
      <w:r>
        <w:separator/>
      </w:r>
    </w:p>
  </w:footnote>
  <w:footnote w:type="continuationSeparator" w:id="0">
    <w:p w14:paraId="3074F771" w14:textId="77777777" w:rsidR="00817227" w:rsidRDefault="00817227" w:rsidP="00A47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05" w:type="dxa"/>
      <w:jc w:val="center"/>
      <w:tblLook w:val="01E0" w:firstRow="1" w:lastRow="1" w:firstColumn="1" w:lastColumn="1" w:noHBand="0" w:noVBand="0"/>
    </w:tblPr>
    <w:tblGrid>
      <w:gridCol w:w="5353"/>
      <w:gridCol w:w="1193"/>
      <w:gridCol w:w="4159"/>
    </w:tblGrid>
    <w:tr w:rsidR="00D25236" w14:paraId="70002F1D" w14:textId="77777777" w:rsidTr="00240013">
      <w:trPr>
        <w:trHeight w:val="1017"/>
        <w:jc w:val="center"/>
      </w:trPr>
      <w:tc>
        <w:tcPr>
          <w:tcW w:w="5353" w:type="dxa"/>
          <w:vAlign w:val="center"/>
        </w:tcPr>
        <w:p w14:paraId="6E1D713B" w14:textId="10300708" w:rsidR="00A47134" w:rsidRDefault="00240013" w:rsidP="00DA4BE4">
          <w:pPr>
            <w:pStyle w:val="Header"/>
            <w:bidi w:val="0"/>
          </w:pPr>
          <w:r>
            <w:rPr>
              <w:noProof/>
            </w:rPr>
            <w:drawing>
              <wp:anchor distT="0" distB="0" distL="114300" distR="114300" simplePos="0" relativeHeight="251658752" behindDoc="0" locked="0" layoutInCell="1" allowOverlap="1" wp14:anchorId="78035D09" wp14:editId="66B87D06">
                <wp:simplePos x="0" y="0"/>
                <wp:positionH relativeFrom="column">
                  <wp:posOffset>82550</wp:posOffset>
                </wp:positionH>
                <wp:positionV relativeFrom="paragraph">
                  <wp:posOffset>-3175</wp:posOffset>
                </wp:positionV>
                <wp:extent cx="731520" cy="762000"/>
                <wp:effectExtent l="0" t="0" r="0" b="0"/>
                <wp:wrapSquare wrapText="bothSides"/>
                <wp:docPr id="87099997" name="Picture 87099997" descr="FCIS NEW logo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IS NEW logo - .png"/>
                        <pic:cNvPicPr/>
                      </pic:nvPicPr>
                      <pic:blipFill>
                        <a:blip r:embed="rId1">
                          <a:extLst>
                            <a:ext uri="{28A0092B-C50C-407E-A947-70E740481C1C}">
                              <a14:useLocalDpi xmlns:a14="http://schemas.microsoft.com/office/drawing/2010/main" val="0"/>
                            </a:ext>
                          </a:extLst>
                        </a:blip>
                        <a:stretch>
                          <a:fillRect/>
                        </a:stretch>
                      </pic:blipFill>
                      <pic:spPr>
                        <a:xfrm>
                          <a:off x="0" y="0"/>
                          <a:ext cx="731520" cy="762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47134">
            <w:t>Ain</w:t>
          </w:r>
          <w:proofErr w:type="spellEnd"/>
          <w:r w:rsidR="00A47134">
            <w:t xml:space="preserve"> Shams University</w:t>
          </w:r>
        </w:p>
        <w:p w14:paraId="7A8DC862" w14:textId="6A621B50" w:rsidR="00A47134" w:rsidRDefault="00A47134" w:rsidP="00240013">
          <w:pPr>
            <w:bidi w:val="0"/>
            <w:ind w:right="-133"/>
          </w:pPr>
          <w:r>
            <w:t>Faculty of Computer &amp; Inf</w:t>
          </w:r>
          <w:r w:rsidR="00240013">
            <w:t>o.</w:t>
          </w:r>
          <w:r>
            <w:t xml:space="preserve"> Sciences</w:t>
          </w:r>
        </w:p>
        <w:p w14:paraId="2C4D63CB" w14:textId="67A10A48" w:rsidR="00A47134" w:rsidRPr="008B4501" w:rsidRDefault="004459BB" w:rsidP="00240013">
          <w:pPr>
            <w:bidi w:val="0"/>
            <w:ind w:left="-900" w:firstLine="900"/>
          </w:pPr>
          <w:r>
            <w:t xml:space="preserve">Computer Science </w:t>
          </w:r>
          <w:proofErr w:type="spellStart"/>
          <w:r>
            <w:t>Dept</w:t>
          </w:r>
          <w:proofErr w:type="spellEnd"/>
        </w:p>
      </w:tc>
      <w:tc>
        <w:tcPr>
          <w:tcW w:w="1193" w:type="dxa"/>
        </w:tcPr>
        <w:p w14:paraId="2FFA36E4" w14:textId="7FB270A4" w:rsidR="00A47134" w:rsidRDefault="00A47134" w:rsidP="00DA4BE4">
          <w:pPr>
            <w:pStyle w:val="Header"/>
            <w:jc w:val="center"/>
          </w:pPr>
        </w:p>
      </w:tc>
      <w:tc>
        <w:tcPr>
          <w:tcW w:w="4159" w:type="dxa"/>
          <w:vAlign w:val="center"/>
        </w:tcPr>
        <w:p w14:paraId="2D18A1FF" w14:textId="77777777" w:rsidR="00A47134" w:rsidRPr="009048DE" w:rsidRDefault="00D40393" w:rsidP="00240013">
          <w:pPr>
            <w:pStyle w:val="Header"/>
            <w:bidi w:val="0"/>
            <w:spacing w:line="168" w:lineRule="auto"/>
            <w:ind w:left="-288" w:right="-439"/>
            <w:jc w:val="center"/>
            <w:rPr>
              <w:rFonts w:ascii="Andalus" w:hAnsi="Andalus" w:cs="Andalus"/>
              <w:sz w:val="26"/>
              <w:szCs w:val="26"/>
              <w:rtl/>
            </w:rPr>
          </w:pPr>
          <w:r>
            <w:rPr>
              <w:noProof/>
            </w:rPr>
            <w:drawing>
              <wp:anchor distT="0" distB="0" distL="114300" distR="114300" simplePos="0" relativeHeight="251657728" behindDoc="1" locked="0" layoutInCell="1" allowOverlap="1" wp14:anchorId="28A4BB78" wp14:editId="52B8B093">
                <wp:simplePos x="0" y="0"/>
                <wp:positionH relativeFrom="column">
                  <wp:posOffset>1905635</wp:posOffset>
                </wp:positionH>
                <wp:positionV relativeFrom="paragraph">
                  <wp:posOffset>-76200</wp:posOffset>
                </wp:positionV>
                <wp:extent cx="882015" cy="777240"/>
                <wp:effectExtent l="0" t="0" r="0" b="3810"/>
                <wp:wrapTight wrapText="bothSides">
                  <wp:wrapPolygon edited="0">
                    <wp:start x="0" y="0"/>
                    <wp:lineTo x="0" y="21176"/>
                    <wp:lineTo x="20994" y="21176"/>
                    <wp:lineTo x="20994" y="0"/>
                    <wp:lineTo x="0" y="0"/>
                  </wp:wrapPolygon>
                </wp:wrapTight>
                <wp:docPr id="1474292973" name="Picture 1474292973" desc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015" cy="777240"/>
                        </a:xfrm>
                        <a:prstGeom prst="rect">
                          <a:avLst/>
                        </a:prstGeom>
                        <a:noFill/>
                        <a:ln w="9525">
                          <a:noFill/>
                          <a:miter lim="800000"/>
                          <a:headEnd/>
                          <a:tailEnd/>
                        </a:ln>
                      </pic:spPr>
                    </pic:pic>
                  </a:graphicData>
                </a:graphic>
              </wp:anchor>
            </w:drawing>
          </w:r>
          <w:r w:rsidR="00A47134" w:rsidRPr="009048DE">
            <w:rPr>
              <w:rFonts w:cs="Andalus" w:hint="cs"/>
              <w:sz w:val="26"/>
              <w:szCs w:val="26"/>
              <w:rtl/>
            </w:rPr>
            <w:t xml:space="preserve">جامعة </w:t>
          </w:r>
          <w:r w:rsidR="003240D7">
            <w:rPr>
              <w:rFonts w:ascii="Andalus" w:hAnsi="Andalus" w:cs="Andalus" w:hint="cs"/>
              <w:sz w:val="26"/>
              <w:szCs w:val="26"/>
              <w:rtl/>
            </w:rPr>
            <w:t>عين شمس</w:t>
          </w:r>
        </w:p>
        <w:p w14:paraId="250B6CF5" w14:textId="3617ED8E" w:rsidR="00A47134" w:rsidRDefault="00A47134" w:rsidP="00240013">
          <w:pPr>
            <w:pStyle w:val="Header"/>
            <w:bidi w:val="0"/>
            <w:spacing w:line="168" w:lineRule="auto"/>
            <w:ind w:left="-954"/>
            <w:jc w:val="right"/>
            <w:rPr>
              <w:rFonts w:ascii="Andalus" w:hAnsi="Andalus" w:cs="Andalus"/>
              <w:sz w:val="26"/>
              <w:szCs w:val="26"/>
              <w:rtl/>
            </w:rPr>
          </w:pPr>
          <w:r w:rsidRPr="009048DE">
            <w:rPr>
              <w:rFonts w:ascii="Andalus" w:hAnsi="Andalus" w:cs="Andalus"/>
              <w:sz w:val="26"/>
              <w:szCs w:val="26"/>
              <w:rtl/>
            </w:rPr>
            <w:t>كلية الحاسبات و المعلوم</w:t>
          </w:r>
          <w:r w:rsidR="004459BB">
            <w:rPr>
              <w:rFonts w:ascii="Andalus" w:hAnsi="Andalus" w:cs="Andalus" w:hint="cs"/>
              <w:sz w:val="26"/>
              <w:szCs w:val="26"/>
              <w:rtl/>
            </w:rPr>
            <w:t>ــــــ</w:t>
          </w:r>
          <w:r w:rsidRPr="009048DE">
            <w:rPr>
              <w:rFonts w:ascii="Andalus" w:hAnsi="Andalus" w:cs="Andalus"/>
              <w:sz w:val="26"/>
              <w:szCs w:val="26"/>
              <w:rtl/>
            </w:rPr>
            <w:t>ات</w:t>
          </w:r>
        </w:p>
        <w:p w14:paraId="4790D24E" w14:textId="7954257F" w:rsidR="004459BB" w:rsidRPr="009048DE" w:rsidRDefault="004459BB" w:rsidP="00240013">
          <w:pPr>
            <w:pStyle w:val="Header"/>
            <w:bidi w:val="0"/>
            <w:spacing w:line="168" w:lineRule="auto"/>
            <w:ind w:left="-954" w:right="-14"/>
            <w:jc w:val="right"/>
            <w:rPr>
              <w:rFonts w:ascii="Andalus" w:hAnsi="Andalus" w:cs="Andalus"/>
              <w:sz w:val="26"/>
              <w:szCs w:val="26"/>
            </w:rPr>
          </w:pPr>
          <w:r>
            <w:rPr>
              <w:rFonts w:ascii="Andalus" w:hAnsi="Andalus" w:cs="Andalus" w:hint="cs"/>
              <w:sz w:val="26"/>
              <w:szCs w:val="26"/>
              <w:rtl/>
            </w:rPr>
            <w:t xml:space="preserve">         قسم علوم الحاسب</w:t>
          </w:r>
        </w:p>
        <w:p w14:paraId="425FCB1F" w14:textId="77777777" w:rsidR="00A47134" w:rsidRDefault="00A47134" w:rsidP="00DA4BE4">
          <w:pPr>
            <w:pStyle w:val="Header"/>
            <w:jc w:val="right"/>
          </w:pPr>
        </w:p>
      </w:tc>
    </w:tr>
  </w:tbl>
  <w:p w14:paraId="521C56FB" w14:textId="47630E4F" w:rsidR="00A47134" w:rsidRPr="00240013" w:rsidRDefault="00D33835" w:rsidP="00240013">
    <w:pPr>
      <w:pStyle w:val="Header"/>
      <w:tabs>
        <w:tab w:val="clear" w:pos="4680"/>
        <w:tab w:val="clear" w:pos="9360"/>
        <w:tab w:val="left" w:pos="7958"/>
      </w:tabs>
      <w:rPr>
        <w:sz w:val="12"/>
        <w:szCs w:val="12"/>
      </w:rPr>
    </w:pPr>
    <w:r>
      <w:rPr>
        <w:noProof/>
        <w:sz w:val="12"/>
        <w:szCs w:val="12"/>
      </w:rPr>
      <mc:AlternateContent>
        <mc:Choice Requires="wps">
          <w:drawing>
            <wp:anchor distT="0" distB="0" distL="114300" distR="114300" simplePos="0" relativeHeight="251659264" behindDoc="0" locked="0" layoutInCell="1" allowOverlap="1" wp14:anchorId="16C6EB21" wp14:editId="23DF44E7">
              <wp:simplePos x="0" y="0"/>
              <wp:positionH relativeFrom="column">
                <wp:posOffset>-15240</wp:posOffset>
              </wp:positionH>
              <wp:positionV relativeFrom="paragraph">
                <wp:posOffset>7620</wp:posOffset>
              </wp:positionV>
              <wp:extent cx="6743700" cy="0"/>
              <wp:effectExtent l="13335" t="7620" r="571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1C3813" id="_x0000_t32" coordsize="21600,21600" o:spt="32" o:oned="t" path="m,l21600,21600e" filled="f">
              <v:path arrowok="t" fillok="f" o:connecttype="none"/>
              <o:lock v:ext="edit" shapetype="t"/>
            </v:shapetype>
            <v:shape id="AutoShape 1" o:spid="_x0000_s1026" type="#_x0000_t32" style="position:absolute;margin-left:-1.2pt;margin-top:.6pt;width:53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6DC9"/>
    <w:multiLevelType w:val="hybridMultilevel"/>
    <w:tmpl w:val="6D70F5C4"/>
    <w:lvl w:ilvl="0" w:tplc="34CA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612BB"/>
    <w:multiLevelType w:val="hybridMultilevel"/>
    <w:tmpl w:val="560E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873B2"/>
    <w:multiLevelType w:val="hybridMultilevel"/>
    <w:tmpl w:val="F6B6464E"/>
    <w:lvl w:ilvl="0" w:tplc="AFF0F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47C6F"/>
    <w:multiLevelType w:val="hybridMultilevel"/>
    <w:tmpl w:val="E952B330"/>
    <w:lvl w:ilvl="0" w:tplc="DD46786A">
      <w:start w:val="1"/>
      <w:numFmt w:val="decimal"/>
      <w:lvlText w:val="%1-"/>
      <w:lvlJc w:val="left"/>
      <w:pPr>
        <w:ind w:left="3330" w:hanging="360"/>
      </w:pPr>
    </w:lvl>
    <w:lvl w:ilvl="1" w:tplc="04090019">
      <w:start w:val="1"/>
      <w:numFmt w:val="lowerLetter"/>
      <w:lvlText w:val="%2."/>
      <w:lvlJc w:val="left"/>
      <w:pPr>
        <w:ind w:left="4050" w:hanging="360"/>
      </w:pPr>
    </w:lvl>
    <w:lvl w:ilvl="2" w:tplc="0409001B">
      <w:start w:val="1"/>
      <w:numFmt w:val="lowerRoman"/>
      <w:lvlText w:val="%3."/>
      <w:lvlJc w:val="right"/>
      <w:pPr>
        <w:ind w:left="4770" w:hanging="180"/>
      </w:pPr>
    </w:lvl>
    <w:lvl w:ilvl="3" w:tplc="0409000F">
      <w:start w:val="1"/>
      <w:numFmt w:val="decimal"/>
      <w:lvlText w:val="%4."/>
      <w:lvlJc w:val="left"/>
      <w:pPr>
        <w:ind w:left="5490" w:hanging="360"/>
      </w:pPr>
    </w:lvl>
    <w:lvl w:ilvl="4" w:tplc="04090019">
      <w:start w:val="1"/>
      <w:numFmt w:val="lowerLetter"/>
      <w:lvlText w:val="%5."/>
      <w:lvlJc w:val="left"/>
      <w:pPr>
        <w:ind w:left="6210" w:hanging="360"/>
      </w:pPr>
    </w:lvl>
    <w:lvl w:ilvl="5" w:tplc="0409001B">
      <w:start w:val="1"/>
      <w:numFmt w:val="lowerRoman"/>
      <w:lvlText w:val="%6."/>
      <w:lvlJc w:val="right"/>
      <w:pPr>
        <w:ind w:left="6930" w:hanging="180"/>
      </w:pPr>
    </w:lvl>
    <w:lvl w:ilvl="6" w:tplc="0409000F">
      <w:start w:val="1"/>
      <w:numFmt w:val="decimal"/>
      <w:lvlText w:val="%7."/>
      <w:lvlJc w:val="left"/>
      <w:pPr>
        <w:ind w:left="7650" w:hanging="360"/>
      </w:pPr>
    </w:lvl>
    <w:lvl w:ilvl="7" w:tplc="04090019">
      <w:start w:val="1"/>
      <w:numFmt w:val="lowerLetter"/>
      <w:lvlText w:val="%8."/>
      <w:lvlJc w:val="left"/>
      <w:pPr>
        <w:ind w:left="8370" w:hanging="360"/>
      </w:pPr>
    </w:lvl>
    <w:lvl w:ilvl="8" w:tplc="0409001B">
      <w:start w:val="1"/>
      <w:numFmt w:val="lowerRoman"/>
      <w:lvlText w:val="%9."/>
      <w:lvlJc w:val="right"/>
      <w:pPr>
        <w:ind w:left="9090" w:hanging="180"/>
      </w:pPr>
    </w:lvl>
  </w:abstractNum>
  <w:abstractNum w:abstractNumId="4">
    <w:nsid w:val="2195171B"/>
    <w:multiLevelType w:val="hybridMultilevel"/>
    <w:tmpl w:val="581CC5E0"/>
    <w:lvl w:ilvl="0" w:tplc="355A1C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4D424B2"/>
    <w:multiLevelType w:val="hybridMultilevel"/>
    <w:tmpl w:val="18FA95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2B399A"/>
    <w:multiLevelType w:val="hybridMultilevel"/>
    <w:tmpl w:val="B8087F2E"/>
    <w:lvl w:ilvl="0" w:tplc="9B1E40D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2037DB"/>
    <w:multiLevelType w:val="hybridMultilevel"/>
    <w:tmpl w:val="029C6ACE"/>
    <w:lvl w:ilvl="0" w:tplc="CE228C62">
      <w:start w:val="1"/>
      <w:numFmt w:val="decimal"/>
      <w:lvlText w:val="%1-"/>
      <w:lvlJc w:val="left"/>
      <w:pPr>
        <w:ind w:left="720" w:hanging="360"/>
      </w:pPr>
      <w:rPr>
        <w:rFonts w:hint="default"/>
        <w:b w:val="0"/>
        <w:b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A4280"/>
    <w:multiLevelType w:val="hybridMultilevel"/>
    <w:tmpl w:val="3330221C"/>
    <w:lvl w:ilvl="0" w:tplc="04F0B048">
      <w:start w:val="19"/>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C41FE"/>
    <w:multiLevelType w:val="hybridMultilevel"/>
    <w:tmpl w:val="01C2A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4E4663"/>
    <w:multiLevelType w:val="hybridMultilevel"/>
    <w:tmpl w:val="560E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CA4E6B"/>
    <w:multiLevelType w:val="hybridMultilevel"/>
    <w:tmpl w:val="560EC9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519E5133"/>
    <w:multiLevelType w:val="hybridMultilevel"/>
    <w:tmpl w:val="8CD8A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F28CA"/>
    <w:multiLevelType w:val="hybridMultilevel"/>
    <w:tmpl w:val="B79A2CEE"/>
    <w:lvl w:ilvl="0" w:tplc="468CDC94">
      <w:start w:val="1"/>
      <w:numFmt w:val="decimal"/>
      <w:lvlText w:val="%1-"/>
      <w:lvlJc w:val="left"/>
      <w:pPr>
        <w:ind w:left="2160" w:hanging="360"/>
      </w:pPr>
      <w:rPr>
        <w:rFonts w:asciiTheme="majorHAnsi" w:hAnsiTheme="majorHAnsi" w:hint="default"/>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54F4A55"/>
    <w:multiLevelType w:val="hybridMultilevel"/>
    <w:tmpl w:val="4342C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6016BC"/>
    <w:multiLevelType w:val="hybridMultilevel"/>
    <w:tmpl w:val="D8C0B688"/>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6D662D11"/>
    <w:multiLevelType w:val="hybridMultilevel"/>
    <w:tmpl w:val="DCDC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0A2E1D"/>
    <w:multiLevelType w:val="hybridMultilevel"/>
    <w:tmpl w:val="A57AC436"/>
    <w:lvl w:ilvl="0" w:tplc="AFF0F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EB37F8"/>
    <w:multiLevelType w:val="hybridMultilevel"/>
    <w:tmpl w:val="A4E8C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D07985"/>
    <w:multiLevelType w:val="hybridMultilevel"/>
    <w:tmpl w:val="560E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0"/>
  </w:num>
  <w:num w:numId="7">
    <w:abstractNumId w:val="8"/>
  </w:num>
  <w:num w:numId="8">
    <w:abstractNumId w:val="14"/>
  </w:num>
  <w:num w:numId="9">
    <w:abstractNumId w:val="1"/>
  </w:num>
  <w:num w:numId="10">
    <w:abstractNumId w:val="9"/>
  </w:num>
  <w:num w:numId="11">
    <w:abstractNumId w:val="19"/>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6"/>
  </w:num>
  <w:num w:numId="18">
    <w:abstractNumId w:val="0"/>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
  </w:num>
  <w:num w:numId="22">
    <w:abstractNumId w:val="17"/>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an Hindy">
    <w15:presenceInfo w15:providerId="AD" w15:userId="S::hanan.hindy@cis.asu.edu.eg::5adf5124-f9aa-4b0f-9c34-3046511542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8D"/>
    <w:rsid w:val="000168D0"/>
    <w:rsid w:val="000268B2"/>
    <w:rsid w:val="00036042"/>
    <w:rsid w:val="00037D99"/>
    <w:rsid w:val="00043E69"/>
    <w:rsid w:val="00054226"/>
    <w:rsid w:val="00057CBA"/>
    <w:rsid w:val="000603C4"/>
    <w:rsid w:val="00071805"/>
    <w:rsid w:val="0007615E"/>
    <w:rsid w:val="00091AE4"/>
    <w:rsid w:val="000C41A2"/>
    <w:rsid w:val="000D627D"/>
    <w:rsid w:val="000E5BEB"/>
    <w:rsid w:val="000F1572"/>
    <w:rsid w:val="000F7AC5"/>
    <w:rsid w:val="0011174D"/>
    <w:rsid w:val="00115A11"/>
    <w:rsid w:val="00127B0A"/>
    <w:rsid w:val="0014240B"/>
    <w:rsid w:val="00153C49"/>
    <w:rsid w:val="00175E37"/>
    <w:rsid w:val="00192278"/>
    <w:rsid w:val="00194B31"/>
    <w:rsid w:val="00197C0B"/>
    <w:rsid w:val="001A0EE1"/>
    <w:rsid w:val="001B3187"/>
    <w:rsid w:val="001B69B5"/>
    <w:rsid w:val="001C5645"/>
    <w:rsid w:val="001C668D"/>
    <w:rsid w:val="001E7E53"/>
    <w:rsid w:val="00201A20"/>
    <w:rsid w:val="00203E3C"/>
    <w:rsid w:val="00220C46"/>
    <w:rsid w:val="0023392E"/>
    <w:rsid w:val="0023584E"/>
    <w:rsid w:val="00240013"/>
    <w:rsid w:val="00273D40"/>
    <w:rsid w:val="0028713E"/>
    <w:rsid w:val="00293C99"/>
    <w:rsid w:val="002A12AC"/>
    <w:rsid w:val="002B3123"/>
    <w:rsid w:val="002C18FE"/>
    <w:rsid w:val="002C6248"/>
    <w:rsid w:val="002D6B16"/>
    <w:rsid w:val="003010C2"/>
    <w:rsid w:val="00322F98"/>
    <w:rsid w:val="00323F5B"/>
    <w:rsid w:val="003240D7"/>
    <w:rsid w:val="003243B8"/>
    <w:rsid w:val="00324DF8"/>
    <w:rsid w:val="00333F07"/>
    <w:rsid w:val="00360CC5"/>
    <w:rsid w:val="0036406A"/>
    <w:rsid w:val="00371A6E"/>
    <w:rsid w:val="00377973"/>
    <w:rsid w:val="003C140F"/>
    <w:rsid w:val="003E3B19"/>
    <w:rsid w:val="004459BB"/>
    <w:rsid w:val="00473667"/>
    <w:rsid w:val="00485F1D"/>
    <w:rsid w:val="004931B0"/>
    <w:rsid w:val="004D7D33"/>
    <w:rsid w:val="004D7E55"/>
    <w:rsid w:val="004E11C6"/>
    <w:rsid w:val="004E65C5"/>
    <w:rsid w:val="004F2DF1"/>
    <w:rsid w:val="004F6A4C"/>
    <w:rsid w:val="005008CA"/>
    <w:rsid w:val="0050563A"/>
    <w:rsid w:val="00517B39"/>
    <w:rsid w:val="00525518"/>
    <w:rsid w:val="00527D28"/>
    <w:rsid w:val="0055471B"/>
    <w:rsid w:val="00571A96"/>
    <w:rsid w:val="00575FA5"/>
    <w:rsid w:val="005776D2"/>
    <w:rsid w:val="005912CA"/>
    <w:rsid w:val="0059285E"/>
    <w:rsid w:val="005964DB"/>
    <w:rsid w:val="005A3C99"/>
    <w:rsid w:val="005B34DE"/>
    <w:rsid w:val="005B6BB4"/>
    <w:rsid w:val="005D26B5"/>
    <w:rsid w:val="005D2B23"/>
    <w:rsid w:val="005E6167"/>
    <w:rsid w:val="005E62DB"/>
    <w:rsid w:val="005F003D"/>
    <w:rsid w:val="005F4CC6"/>
    <w:rsid w:val="005F51AE"/>
    <w:rsid w:val="00602613"/>
    <w:rsid w:val="00610389"/>
    <w:rsid w:val="006234CF"/>
    <w:rsid w:val="006310F2"/>
    <w:rsid w:val="006346D9"/>
    <w:rsid w:val="00640D7D"/>
    <w:rsid w:val="00647099"/>
    <w:rsid w:val="00652E98"/>
    <w:rsid w:val="006810B2"/>
    <w:rsid w:val="00685CB6"/>
    <w:rsid w:val="00687C67"/>
    <w:rsid w:val="00691BA5"/>
    <w:rsid w:val="00693E30"/>
    <w:rsid w:val="006A03ED"/>
    <w:rsid w:val="006C1AB2"/>
    <w:rsid w:val="006C723C"/>
    <w:rsid w:val="006D0828"/>
    <w:rsid w:val="006E21DB"/>
    <w:rsid w:val="007017DE"/>
    <w:rsid w:val="00712018"/>
    <w:rsid w:val="007261E1"/>
    <w:rsid w:val="007417D7"/>
    <w:rsid w:val="00747D65"/>
    <w:rsid w:val="0077446D"/>
    <w:rsid w:val="00792B31"/>
    <w:rsid w:val="00792D56"/>
    <w:rsid w:val="00794C8B"/>
    <w:rsid w:val="007A5757"/>
    <w:rsid w:val="007B7FBD"/>
    <w:rsid w:val="007C771F"/>
    <w:rsid w:val="007D3786"/>
    <w:rsid w:val="007E100C"/>
    <w:rsid w:val="007E5777"/>
    <w:rsid w:val="00817227"/>
    <w:rsid w:val="008178C9"/>
    <w:rsid w:val="00822E73"/>
    <w:rsid w:val="00826631"/>
    <w:rsid w:val="00846A71"/>
    <w:rsid w:val="00850E0E"/>
    <w:rsid w:val="00852CA6"/>
    <w:rsid w:val="00861B53"/>
    <w:rsid w:val="00864291"/>
    <w:rsid w:val="008665F1"/>
    <w:rsid w:val="00866A1B"/>
    <w:rsid w:val="00873EAE"/>
    <w:rsid w:val="008908CD"/>
    <w:rsid w:val="00891537"/>
    <w:rsid w:val="008B4501"/>
    <w:rsid w:val="008D7559"/>
    <w:rsid w:val="008F7988"/>
    <w:rsid w:val="00904C9D"/>
    <w:rsid w:val="00916E04"/>
    <w:rsid w:val="0092559F"/>
    <w:rsid w:val="00925F75"/>
    <w:rsid w:val="00936356"/>
    <w:rsid w:val="00937FA7"/>
    <w:rsid w:val="00950400"/>
    <w:rsid w:val="00973335"/>
    <w:rsid w:val="00977D48"/>
    <w:rsid w:val="00986905"/>
    <w:rsid w:val="00991856"/>
    <w:rsid w:val="009919C6"/>
    <w:rsid w:val="009A0851"/>
    <w:rsid w:val="009A0963"/>
    <w:rsid w:val="009A287B"/>
    <w:rsid w:val="009B2CC0"/>
    <w:rsid w:val="009B7C95"/>
    <w:rsid w:val="009C77D4"/>
    <w:rsid w:val="009D3B61"/>
    <w:rsid w:val="009D5439"/>
    <w:rsid w:val="009D6ED4"/>
    <w:rsid w:val="009D7662"/>
    <w:rsid w:val="009E0AF1"/>
    <w:rsid w:val="009F7A24"/>
    <w:rsid w:val="00A36F74"/>
    <w:rsid w:val="00A42DC3"/>
    <w:rsid w:val="00A44F77"/>
    <w:rsid w:val="00A47134"/>
    <w:rsid w:val="00A54FA2"/>
    <w:rsid w:val="00A55D2A"/>
    <w:rsid w:val="00A62880"/>
    <w:rsid w:val="00A73F4F"/>
    <w:rsid w:val="00A82AFD"/>
    <w:rsid w:val="00A845B4"/>
    <w:rsid w:val="00A95AF3"/>
    <w:rsid w:val="00AB19D7"/>
    <w:rsid w:val="00AB701A"/>
    <w:rsid w:val="00AE3508"/>
    <w:rsid w:val="00AF1CD0"/>
    <w:rsid w:val="00AF7BBE"/>
    <w:rsid w:val="00B00F9B"/>
    <w:rsid w:val="00B20B0A"/>
    <w:rsid w:val="00B22BCB"/>
    <w:rsid w:val="00B268F3"/>
    <w:rsid w:val="00B301C1"/>
    <w:rsid w:val="00B37430"/>
    <w:rsid w:val="00B42678"/>
    <w:rsid w:val="00B55A30"/>
    <w:rsid w:val="00B744A3"/>
    <w:rsid w:val="00B93C46"/>
    <w:rsid w:val="00BC785E"/>
    <w:rsid w:val="00BD5C36"/>
    <w:rsid w:val="00C14B88"/>
    <w:rsid w:val="00C366E2"/>
    <w:rsid w:val="00C36890"/>
    <w:rsid w:val="00C36AE7"/>
    <w:rsid w:val="00C627CA"/>
    <w:rsid w:val="00C67444"/>
    <w:rsid w:val="00C75602"/>
    <w:rsid w:val="00CC25E5"/>
    <w:rsid w:val="00CD1E18"/>
    <w:rsid w:val="00CE3B6A"/>
    <w:rsid w:val="00D02D12"/>
    <w:rsid w:val="00D25236"/>
    <w:rsid w:val="00D33835"/>
    <w:rsid w:val="00D37B36"/>
    <w:rsid w:val="00D40393"/>
    <w:rsid w:val="00D40854"/>
    <w:rsid w:val="00D5165E"/>
    <w:rsid w:val="00D53D8A"/>
    <w:rsid w:val="00D55860"/>
    <w:rsid w:val="00D71AAD"/>
    <w:rsid w:val="00DC1B2A"/>
    <w:rsid w:val="00DD4F73"/>
    <w:rsid w:val="00DE32B9"/>
    <w:rsid w:val="00DE621B"/>
    <w:rsid w:val="00DF7CC5"/>
    <w:rsid w:val="00E12789"/>
    <w:rsid w:val="00E166B2"/>
    <w:rsid w:val="00E418A9"/>
    <w:rsid w:val="00E57606"/>
    <w:rsid w:val="00E6021E"/>
    <w:rsid w:val="00E65447"/>
    <w:rsid w:val="00E80ED0"/>
    <w:rsid w:val="00E90D1E"/>
    <w:rsid w:val="00EE0EB8"/>
    <w:rsid w:val="00EE3E65"/>
    <w:rsid w:val="00EF6459"/>
    <w:rsid w:val="00EF647C"/>
    <w:rsid w:val="00EF6D7A"/>
    <w:rsid w:val="00F21263"/>
    <w:rsid w:val="00F23891"/>
    <w:rsid w:val="00F25D37"/>
    <w:rsid w:val="00F535E9"/>
    <w:rsid w:val="00F6662B"/>
    <w:rsid w:val="00F94583"/>
    <w:rsid w:val="00F957B2"/>
    <w:rsid w:val="00FA1470"/>
    <w:rsid w:val="00FA7979"/>
    <w:rsid w:val="00FA7E0E"/>
    <w:rsid w:val="00FB5567"/>
    <w:rsid w:val="00FD22E2"/>
    <w:rsid w:val="00FE5CD8"/>
    <w:rsid w:val="00FF1C0B"/>
    <w:rsid w:val="00FF34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A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4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021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21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47"/>
    <w:pPr>
      <w:ind w:left="720"/>
      <w:contextualSpacing/>
    </w:pPr>
  </w:style>
  <w:style w:type="paragraph" w:styleId="Header">
    <w:name w:val="header"/>
    <w:basedOn w:val="Normal"/>
    <w:link w:val="HeaderChar"/>
    <w:uiPriority w:val="99"/>
    <w:unhideWhenUsed/>
    <w:rsid w:val="00A47134"/>
    <w:pPr>
      <w:tabs>
        <w:tab w:val="center" w:pos="4680"/>
        <w:tab w:val="right" w:pos="9360"/>
      </w:tabs>
    </w:pPr>
  </w:style>
  <w:style w:type="character" w:customStyle="1" w:styleId="HeaderChar">
    <w:name w:val="Header Char"/>
    <w:basedOn w:val="DefaultParagraphFont"/>
    <w:link w:val="Header"/>
    <w:uiPriority w:val="99"/>
    <w:rsid w:val="00A4713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7134"/>
    <w:pPr>
      <w:tabs>
        <w:tab w:val="center" w:pos="4680"/>
        <w:tab w:val="right" w:pos="9360"/>
      </w:tabs>
    </w:pPr>
  </w:style>
  <w:style w:type="character" w:customStyle="1" w:styleId="FooterChar">
    <w:name w:val="Footer Char"/>
    <w:basedOn w:val="DefaultParagraphFont"/>
    <w:link w:val="Footer"/>
    <w:uiPriority w:val="99"/>
    <w:rsid w:val="00A4713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7134"/>
    <w:rPr>
      <w:rFonts w:ascii="Tahoma" w:hAnsi="Tahoma" w:cs="Tahoma"/>
      <w:sz w:val="16"/>
      <w:szCs w:val="16"/>
    </w:rPr>
  </w:style>
  <w:style w:type="character" w:customStyle="1" w:styleId="BalloonTextChar">
    <w:name w:val="Balloon Text Char"/>
    <w:basedOn w:val="DefaultParagraphFont"/>
    <w:link w:val="BalloonText"/>
    <w:uiPriority w:val="99"/>
    <w:semiHidden/>
    <w:rsid w:val="00A47134"/>
    <w:rPr>
      <w:rFonts w:ascii="Tahoma" w:eastAsia="Times New Roman" w:hAnsi="Tahoma" w:cs="Tahoma"/>
      <w:sz w:val="16"/>
      <w:szCs w:val="16"/>
    </w:rPr>
  </w:style>
  <w:style w:type="character" w:customStyle="1" w:styleId="Heading1Char">
    <w:name w:val="Heading 1 Char"/>
    <w:basedOn w:val="DefaultParagraphFont"/>
    <w:link w:val="Heading1"/>
    <w:uiPriority w:val="9"/>
    <w:rsid w:val="00E602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21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02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21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602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78C9"/>
    <w:rPr>
      <w:color w:val="0000FF" w:themeColor="hyperlink"/>
      <w:u w:val="single"/>
    </w:rPr>
  </w:style>
  <w:style w:type="character" w:customStyle="1" w:styleId="UnresolvedMention1">
    <w:name w:val="Unresolved Mention1"/>
    <w:basedOn w:val="DefaultParagraphFont"/>
    <w:uiPriority w:val="99"/>
    <w:semiHidden/>
    <w:unhideWhenUsed/>
    <w:rsid w:val="008178C9"/>
    <w:rPr>
      <w:color w:val="605E5C"/>
      <w:shd w:val="clear" w:color="auto" w:fill="E1DFDD"/>
    </w:rPr>
  </w:style>
  <w:style w:type="paragraph" w:styleId="Revision">
    <w:name w:val="Revision"/>
    <w:hidden/>
    <w:uiPriority w:val="99"/>
    <w:semiHidden/>
    <w:rsid w:val="00D71AAD"/>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287B"/>
    <w:rPr>
      <w:sz w:val="16"/>
      <w:szCs w:val="16"/>
    </w:rPr>
  </w:style>
  <w:style w:type="paragraph" w:styleId="CommentText">
    <w:name w:val="annotation text"/>
    <w:basedOn w:val="Normal"/>
    <w:link w:val="CommentTextChar"/>
    <w:uiPriority w:val="99"/>
    <w:unhideWhenUsed/>
    <w:rsid w:val="009A287B"/>
    <w:rPr>
      <w:sz w:val="20"/>
      <w:szCs w:val="20"/>
    </w:rPr>
  </w:style>
  <w:style w:type="character" w:customStyle="1" w:styleId="CommentTextChar">
    <w:name w:val="Comment Text Char"/>
    <w:basedOn w:val="DefaultParagraphFont"/>
    <w:link w:val="CommentText"/>
    <w:uiPriority w:val="99"/>
    <w:rsid w:val="009A287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287B"/>
    <w:rPr>
      <w:b/>
      <w:bCs/>
    </w:rPr>
  </w:style>
  <w:style w:type="character" w:customStyle="1" w:styleId="CommentSubjectChar">
    <w:name w:val="Comment Subject Char"/>
    <w:basedOn w:val="CommentTextChar"/>
    <w:link w:val="CommentSubject"/>
    <w:uiPriority w:val="99"/>
    <w:semiHidden/>
    <w:rsid w:val="009A287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5F51AE"/>
    <w:rPr>
      <w:color w:val="800080" w:themeColor="followedHyperlink"/>
      <w:u w:val="single"/>
    </w:rPr>
  </w:style>
  <w:style w:type="character" w:customStyle="1" w:styleId="UnresolvedMention">
    <w:name w:val="Unresolved Mention"/>
    <w:basedOn w:val="DefaultParagraphFont"/>
    <w:uiPriority w:val="99"/>
    <w:semiHidden/>
    <w:unhideWhenUsed/>
    <w:rsid w:val="001C564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4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021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21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47"/>
    <w:pPr>
      <w:ind w:left="720"/>
      <w:contextualSpacing/>
    </w:pPr>
  </w:style>
  <w:style w:type="paragraph" w:styleId="Header">
    <w:name w:val="header"/>
    <w:basedOn w:val="Normal"/>
    <w:link w:val="HeaderChar"/>
    <w:uiPriority w:val="99"/>
    <w:unhideWhenUsed/>
    <w:rsid w:val="00A47134"/>
    <w:pPr>
      <w:tabs>
        <w:tab w:val="center" w:pos="4680"/>
        <w:tab w:val="right" w:pos="9360"/>
      </w:tabs>
    </w:pPr>
  </w:style>
  <w:style w:type="character" w:customStyle="1" w:styleId="HeaderChar">
    <w:name w:val="Header Char"/>
    <w:basedOn w:val="DefaultParagraphFont"/>
    <w:link w:val="Header"/>
    <w:uiPriority w:val="99"/>
    <w:rsid w:val="00A4713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7134"/>
    <w:pPr>
      <w:tabs>
        <w:tab w:val="center" w:pos="4680"/>
        <w:tab w:val="right" w:pos="9360"/>
      </w:tabs>
    </w:pPr>
  </w:style>
  <w:style w:type="character" w:customStyle="1" w:styleId="FooterChar">
    <w:name w:val="Footer Char"/>
    <w:basedOn w:val="DefaultParagraphFont"/>
    <w:link w:val="Footer"/>
    <w:uiPriority w:val="99"/>
    <w:rsid w:val="00A4713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7134"/>
    <w:rPr>
      <w:rFonts w:ascii="Tahoma" w:hAnsi="Tahoma" w:cs="Tahoma"/>
      <w:sz w:val="16"/>
      <w:szCs w:val="16"/>
    </w:rPr>
  </w:style>
  <w:style w:type="character" w:customStyle="1" w:styleId="BalloonTextChar">
    <w:name w:val="Balloon Text Char"/>
    <w:basedOn w:val="DefaultParagraphFont"/>
    <w:link w:val="BalloonText"/>
    <w:uiPriority w:val="99"/>
    <w:semiHidden/>
    <w:rsid w:val="00A47134"/>
    <w:rPr>
      <w:rFonts w:ascii="Tahoma" w:eastAsia="Times New Roman" w:hAnsi="Tahoma" w:cs="Tahoma"/>
      <w:sz w:val="16"/>
      <w:szCs w:val="16"/>
    </w:rPr>
  </w:style>
  <w:style w:type="character" w:customStyle="1" w:styleId="Heading1Char">
    <w:name w:val="Heading 1 Char"/>
    <w:basedOn w:val="DefaultParagraphFont"/>
    <w:link w:val="Heading1"/>
    <w:uiPriority w:val="9"/>
    <w:rsid w:val="00E602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21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02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21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602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78C9"/>
    <w:rPr>
      <w:color w:val="0000FF" w:themeColor="hyperlink"/>
      <w:u w:val="single"/>
    </w:rPr>
  </w:style>
  <w:style w:type="character" w:customStyle="1" w:styleId="UnresolvedMention1">
    <w:name w:val="Unresolved Mention1"/>
    <w:basedOn w:val="DefaultParagraphFont"/>
    <w:uiPriority w:val="99"/>
    <w:semiHidden/>
    <w:unhideWhenUsed/>
    <w:rsid w:val="008178C9"/>
    <w:rPr>
      <w:color w:val="605E5C"/>
      <w:shd w:val="clear" w:color="auto" w:fill="E1DFDD"/>
    </w:rPr>
  </w:style>
  <w:style w:type="paragraph" w:styleId="Revision">
    <w:name w:val="Revision"/>
    <w:hidden/>
    <w:uiPriority w:val="99"/>
    <w:semiHidden/>
    <w:rsid w:val="00D71AAD"/>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287B"/>
    <w:rPr>
      <w:sz w:val="16"/>
      <w:szCs w:val="16"/>
    </w:rPr>
  </w:style>
  <w:style w:type="paragraph" w:styleId="CommentText">
    <w:name w:val="annotation text"/>
    <w:basedOn w:val="Normal"/>
    <w:link w:val="CommentTextChar"/>
    <w:uiPriority w:val="99"/>
    <w:unhideWhenUsed/>
    <w:rsid w:val="009A287B"/>
    <w:rPr>
      <w:sz w:val="20"/>
      <w:szCs w:val="20"/>
    </w:rPr>
  </w:style>
  <w:style w:type="character" w:customStyle="1" w:styleId="CommentTextChar">
    <w:name w:val="Comment Text Char"/>
    <w:basedOn w:val="DefaultParagraphFont"/>
    <w:link w:val="CommentText"/>
    <w:uiPriority w:val="99"/>
    <w:rsid w:val="009A287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287B"/>
    <w:rPr>
      <w:b/>
      <w:bCs/>
    </w:rPr>
  </w:style>
  <w:style w:type="character" w:customStyle="1" w:styleId="CommentSubjectChar">
    <w:name w:val="Comment Subject Char"/>
    <w:basedOn w:val="CommentTextChar"/>
    <w:link w:val="CommentSubject"/>
    <w:uiPriority w:val="99"/>
    <w:semiHidden/>
    <w:rsid w:val="009A287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5F51AE"/>
    <w:rPr>
      <w:color w:val="800080" w:themeColor="followedHyperlink"/>
      <w:u w:val="single"/>
    </w:rPr>
  </w:style>
  <w:style w:type="character" w:customStyle="1" w:styleId="UnresolvedMention">
    <w:name w:val="Unresolved Mention"/>
    <w:basedOn w:val="DefaultParagraphFont"/>
    <w:uiPriority w:val="99"/>
    <w:semiHidden/>
    <w:unhideWhenUsed/>
    <w:rsid w:val="001C5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4371">
      <w:bodyDiv w:val="1"/>
      <w:marLeft w:val="0"/>
      <w:marRight w:val="0"/>
      <w:marTop w:val="0"/>
      <w:marBottom w:val="0"/>
      <w:divBdr>
        <w:top w:val="none" w:sz="0" w:space="0" w:color="auto"/>
        <w:left w:val="none" w:sz="0" w:space="0" w:color="auto"/>
        <w:bottom w:val="none" w:sz="0" w:space="0" w:color="auto"/>
        <w:right w:val="none" w:sz="0" w:space="0" w:color="auto"/>
      </w:divBdr>
    </w:div>
    <w:div w:id="206794905">
      <w:bodyDiv w:val="1"/>
      <w:marLeft w:val="0"/>
      <w:marRight w:val="0"/>
      <w:marTop w:val="0"/>
      <w:marBottom w:val="0"/>
      <w:divBdr>
        <w:top w:val="none" w:sz="0" w:space="0" w:color="auto"/>
        <w:left w:val="none" w:sz="0" w:space="0" w:color="auto"/>
        <w:bottom w:val="none" w:sz="0" w:space="0" w:color="auto"/>
        <w:right w:val="none" w:sz="0" w:space="0" w:color="auto"/>
      </w:divBdr>
    </w:div>
    <w:div w:id="241137434">
      <w:bodyDiv w:val="1"/>
      <w:marLeft w:val="0"/>
      <w:marRight w:val="0"/>
      <w:marTop w:val="0"/>
      <w:marBottom w:val="0"/>
      <w:divBdr>
        <w:top w:val="none" w:sz="0" w:space="0" w:color="auto"/>
        <w:left w:val="none" w:sz="0" w:space="0" w:color="auto"/>
        <w:bottom w:val="none" w:sz="0" w:space="0" w:color="auto"/>
        <w:right w:val="none" w:sz="0" w:space="0" w:color="auto"/>
      </w:divBdr>
    </w:div>
    <w:div w:id="455951885">
      <w:bodyDiv w:val="1"/>
      <w:marLeft w:val="0"/>
      <w:marRight w:val="0"/>
      <w:marTop w:val="0"/>
      <w:marBottom w:val="0"/>
      <w:divBdr>
        <w:top w:val="none" w:sz="0" w:space="0" w:color="auto"/>
        <w:left w:val="none" w:sz="0" w:space="0" w:color="auto"/>
        <w:bottom w:val="none" w:sz="0" w:space="0" w:color="auto"/>
        <w:right w:val="none" w:sz="0" w:space="0" w:color="auto"/>
      </w:divBdr>
    </w:div>
    <w:div w:id="481315491">
      <w:bodyDiv w:val="1"/>
      <w:marLeft w:val="0"/>
      <w:marRight w:val="0"/>
      <w:marTop w:val="0"/>
      <w:marBottom w:val="0"/>
      <w:divBdr>
        <w:top w:val="none" w:sz="0" w:space="0" w:color="auto"/>
        <w:left w:val="none" w:sz="0" w:space="0" w:color="auto"/>
        <w:bottom w:val="none" w:sz="0" w:space="0" w:color="auto"/>
        <w:right w:val="none" w:sz="0" w:space="0" w:color="auto"/>
      </w:divBdr>
    </w:div>
    <w:div w:id="557983050">
      <w:bodyDiv w:val="1"/>
      <w:marLeft w:val="0"/>
      <w:marRight w:val="0"/>
      <w:marTop w:val="0"/>
      <w:marBottom w:val="0"/>
      <w:divBdr>
        <w:top w:val="none" w:sz="0" w:space="0" w:color="auto"/>
        <w:left w:val="none" w:sz="0" w:space="0" w:color="auto"/>
        <w:bottom w:val="none" w:sz="0" w:space="0" w:color="auto"/>
        <w:right w:val="none" w:sz="0" w:space="0" w:color="auto"/>
      </w:divBdr>
    </w:div>
    <w:div w:id="685518889">
      <w:bodyDiv w:val="1"/>
      <w:marLeft w:val="0"/>
      <w:marRight w:val="0"/>
      <w:marTop w:val="0"/>
      <w:marBottom w:val="0"/>
      <w:divBdr>
        <w:top w:val="none" w:sz="0" w:space="0" w:color="auto"/>
        <w:left w:val="none" w:sz="0" w:space="0" w:color="auto"/>
        <w:bottom w:val="none" w:sz="0" w:space="0" w:color="auto"/>
        <w:right w:val="none" w:sz="0" w:space="0" w:color="auto"/>
      </w:divBdr>
    </w:div>
    <w:div w:id="945649677">
      <w:bodyDiv w:val="1"/>
      <w:marLeft w:val="0"/>
      <w:marRight w:val="0"/>
      <w:marTop w:val="0"/>
      <w:marBottom w:val="0"/>
      <w:divBdr>
        <w:top w:val="none" w:sz="0" w:space="0" w:color="auto"/>
        <w:left w:val="none" w:sz="0" w:space="0" w:color="auto"/>
        <w:bottom w:val="none" w:sz="0" w:space="0" w:color="auto"/>
        <w:right w:val="none" w:sz="0" w:space="0" w:color="auto"/>
      </w:divBdr>
    </w:div>
    <w:div w:id="1022361846">
      <w:bodyDiv w:val="1"/>
      <w:marLeft w:val="0"/>
      <w:marRight w:val="0"/>
      <w:marTop w:val="0"/>
      <w:marBottom w:val="0"/>
      <w:divBdr>
        <w:top w:val="none" w:sz="0" w:space="0" w:color="auto"/>
        <w:left w:val="none" w:sz="0" w:space="0" w:color="auto"/>
        <w:bottom w:val="none" w:sz="0" w:space="0" w:color="auto"/>
        <w:right w:val="none" w:sz="0" w:space="0" w:color="auto"/>
      </w:divBdr>
      <w:divsChild>
        <w:div w:id="1044713111">
          <w:marLeft w:val="0"/>
          <w:marRight w:val="0"/>
          <w:marTop w:val="0"/>
          <w:marBottom w:val="0"/>
          <w:divBdr>
            <w:top w:val="none" w:sz="0" w:space="0" w:color="auto"/>
            <w:left w:val="none" w:sz="0" w:space="0" w:color="auto"/>
            <w:bottom w:val="none" w:sz="0" w:space="0" w:color="auto"/>
            <w:right w:val="none" w:sz="0" w:space="0" w:color="auto"/>
          </w:divBdr>
          <w:divsChild>
            <w:div w:id="348457452">
              <w:marLeft w:val="0"/>
              <w:marRight w:val="0"/>
              <w:marTop w:val="0"/>
              <w:marBottom w:val="0"/>
              <w:divBdr>
                <w:top w:val="none" w:sz="0" w:space="0" w:color="auto"/>
                <w:left w:val="none" w:sz="0" w:space="0" w:color="auto"/>
                <w:bottom w:val="none" w:sz="0" w:space="0" w:color="auto"/>
                <w:right w:val="none" w:sz="0" w:space="0" w:color="auto"/>
              </w:divBdr>
              <w:divsChild>
                <w:div w:id="1438403119">
                  <w:marLeft w:val="0"/>
                  <w:marRight w:val="0"/>
                  <w:marTop w:val="100"/>
                  <w:marBottom w:val="100"/>
                  <w:divBdr>
                    <w:top w:val="none" w:sz="0" w:space="0" w:color="auto"/>
                    <w:left w:val="none" w:sz="0" w:space="0" w:color="auto"/>
                    <w:bottom w:val="none" w:sz="0" w:space="0" w:color="auto"/>
                    <w:right w:val="none" w:sz="0" w:space="0" w:color="auto"/>
                  </w:divBdr>
                  <w:divsChild>
                    <w:div w:id="1021588109">
                      <w:marLeft w:val="0"/>
                      <w:marRight w:val="0"/>
                      <w:marTop w:val="0"/>
                      <w:marBottom w:val="0"/>
                      <w:divBdr>
                        <w:top w:val="none" w:sz="0" w:space="0" w:color="auto"/>
                        <w:left w:val="none" w:sz="0" w:space="0" w:color="auto"/>
                        <w:bottom w:val="none" w:sz="0" w:space="0" w:color="auto"/>
                        <w:right w:val="none" w:sz="0" w:space="0" w:color="auto"/>
                      </w:divBdr>
                      <w:divsChild>
                        <w:div w:id="1574704731">
                          <w:marLeft w:val="0"/>
                          <w:marRight w:val="0"/>
                          <w:marTop w:val="0"/>
                          <w:marBottom w:val="0"/>
                          <w:divBdr>
                            <w:top w:val="none" w:sz="0" w:space="0" w:color="auto"/>
                            <w:left w:val="none" w:sz="0" w:space="0" w:color="auto"/>
                            <w:bottom w:val="none" w:sz="0" w:space="0" w:color="auto"/>
                            <w:right w:val="none" w:sz="0" w:space="0" w:color="auto"/>
                          </w:divBdr>
                          <w:divsChild>
                            <w:div w:id="67846248">
                              <w:marLeft w:val="0"/>
                              <w:marRight w:val="0"/>
                              <w:marTop w:val="0"/>
                              <w:marBottom w:val="0"/>
                              <w:divBdr>
                                <w:top w:val="none" w:sz="0" w:space="0" w:color="auto"/>
                                <w:left w:val="none" w:sz="0" w:space="0" w:color="auto"/>
                                <w:bottom w:val="none" w:sz="0" w:space="0" w:color="auto"/>
                                <w:right w:val="none" w:sz="0" w:space="0" w:color="auto"/>
                              </w:divBdr>
                              <w:divsChild>
                                <w:div w:id="615521105">
                                  <w:marLeft w:val="0"/>
                                  <w:marRight w:val="0"/>
                                  <w:marTop w:val="0"/>
                                  <w:marBottom w:val="0"/>
                                  <w:divBdr>
                                    <w:top w:val="none" w:sz="0" w:space="0" w:color="auto"/>
                                    <w:left w:val="none" w:sz="0" w:space="0" w:color="auto"/>
                                    <w:bottom w:val="none" w:sz="0" w:space="0" w:color="auto"/>
                                    <w:right w:val="none" w:sz="0" w:space="0" w:color="auto"/>
                                  </w:divBdr>
                                  <w:divsChild>
                                    <w:div w:id="657148280">
                                      <w:marLeft w:val="0"/>
                                      <w:marRight w:val="0"/>
                                      <w:marTop w:val="0"/>
                                      <w:marBottom w:val="0"/>
                                      <w:divBdr>
                                        <w:top w:val="none" w:sz="0" w:space="0" w:color="auto"/>
                                        <w:left w:val="none" w:sz="0" w:space="0" w:color="auto"/>
                                        <w:bottom w:val="none" w:sz="0" w:space="0" w:color="auto"/>
                                        <w:right w:val="none" w:sz="0" w:space="0" w:color="auto"/>
                                      </w:divBdr>
                                      <w:divsChild>
                                        <w:div w:id="1154099844">
                                          <w:marLeft w:val="136"/>
                                          <w:marRight w:val="136"/>
                                          <w:marTop w:val="0"/>
                                          <w:marBottom w:val="0"/>
                                          <w:divBdr>
                                            <w:top w:val="none" w:sz="0" w:space="0" w:color="auto"/>
                                            <w:left w:val="none" w:sz="0" w:space="0" w:color="auto"/>
                                            <w:bottom w:val="none" w:sz="0" w:space="0" w:color="auto"/>
                                            <w:right w:val="none" w:sz="0" w:space="0" w:color="auto"/>
                                          </w:divBdr>
                                          <w:divsChild>
                                            <w:div w:id="1249079165">
                                              <w:marLeft w:val="0"/>
                                              <w:marRight w:val="136"/>
                                              <w:marTop w:val="136"/>
                                              <w:marBottom w:val="136"/>
                                              <w:divBdr>
                                                <w:top w:val="none" w:sz="0" w:space="0" w:color="auto"/>
                                                <w:left w:val="none" w:sz="0" w:space="0" w:color="auto"/>
                                                <w:bottom w:val="single" w:sz="6" w:space="3" w:color="CCCCCC"/>
                                                <w:right w:val="none" w:sz="0" w:space="0" w:color="auto"/>
                                              </w:divBdr>
                                              <w:divsChild>
                                                <w:div w:id="138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0318560">
      <w:bodyDiv w:val="1"/>
      <w:marLeft w:val="0"/>
      <w:marRight w:val="0"/>
      <w:marTop w:val="0"/>
      <w:marBottom w:val="0"/>
      <w:divBdr>
        <w:top w:val="none" w:sz="0" w:space="0" w:color="auto"/>
        <w:left w:val="none" w:sz="0" w:space="0" w:color="auto"/>
        <w:bottom w:val="none" w:sz="0" w:space="0" w:color="auto"/>
        <w:right w:val="none" w:sz="0" w:space="0" w:color="auto"/>
      </w:divBdr>
    </w:div>
    <w:div w:id="1066954643">
      <w:bodyDiv w:val="1"/>
      <w:marLeft w:val="0"/>
      <w:marRight w:val="0"/>
      <w:marTop w:val="0"/>
      <w:marBottom w:val="0"/>
      <w:divBdr>
        <w:top w:val="none" w:sz="0" w:space="0" w:color="auto"/>
        <w:left w:val="none" w:sz="0" w:space="0" w:color="auto"/>
        <w:bottom w:val="none" w:sz="0" w:space="0" w:color="auto"/>
        <w:right w:val="none" w:sz="0" w:space="0" w:color="auto"/>
      </w:divBdr>
    </w:div>
    <w:div w:id="1167792367">
      <w:bodyDiv w:val="1"/>
      <w:marLeft w:val="0"/>
      <w:marRight w:val="0"/>
      <w:marTop w:val="0"/>
      <w:marBottom w:val="0"/>
      <w:divBdr>
        <w:top w:val="none" w:sz="0" w:space="0" w:color="auto"/>
        <w:left w:val="none" w:sz="0" w:space="0" w:color="auto"/>
        <w:bottom w:val="none" w:sz="0" w:space="0" w:color="auto"/>
        <w:right w:val="none" w:sz="0" w:space="0" w:color="auto"/>
      </w:divBdr>
    </w:div>
    <w:div w:id="1414474688">
      <w:bodyDiv w:val="1"/>
      <w:marLeft w:val="0"/>
      <w:marRight w:val="0"/>
      <w:marTop w:val="0"/>
      <w:marBottom w:val="0"/>
      <w:divBdr>
        <w:top w:val="none" w:sz="0" w:space="0" w:color="auto"/>
        <w:left w:val="none" w:sz="0" w:space="0" w:color="auto"/>
        <w:bottom w:val="none" w:sz="0" w:space="0" w:color="auto"/>
        <w:right w:val="none" w:sz="0" w:space="0" w:color="auto"/>
      </w:divBdr>
    </w:div>
    <w:div w:id="1478574754">
      <w:bodyDiv w:val="1"/>
      <w:marLeft w:val="0"/>
      <w:marRight w:val="0"/>
      <w:marTop w:val="0"/>
      <w:marBottom w:val="0"/>
      <w:divBdr>
        <w:top w:val="none" w:sz="0" w:space="0" w:color="auto"/>
        <w:left w:val="none" w:sz="0" w:space="0" w:color="auto"/>
        <w:bottom w:val="none" w:sz="0" w:space="0" w:color="auto"/>
        <w:right w:val="none" w:sz="0" w:space="0" w:color="auto"/>
      </w:divBdr>
    </w:div>
    <w:div w:id="1669165299">
      <w:bodyDiv w:val="1"/>
      <w:marLeft w:val="0"/>
      <w:marRight w:val="0"/>
      <w:marTop w:val="0"/>
      <w:marBottom w:val="0"/>
      <w:divBdr>
        <w:top w:val="none" w:sz="0" w:space="0" w:color="auto"/>
        <w:left w:val="none" w:sz="0" w:space="0" w:color="auto"/>
        <w:bottom w:val="none" w:sz="0" w:space="0" w:color="auto"/>
        <w:right w:val="none" w:sz="0" w:space="0" w:color="auto"/>
      </w:divBdr>
    </w:div>
    <w:div w:id="1714619164">
      <w:bodyDiv w:val="1"/>
      <w:marLeft w:val="0"/>
      <w:marRight w:val="0"/>
      <w:marTop w:val="0"/>
      <w:marBottom w:val="0"/>
      <w:divBdr>
        <w:top w:val="none" w:sz="0" w:space="0" w:color="auto"/>
        <w:left w:val="none" w:sz="0" w:space="0" w:color="auto"/>
        <w:bottom w:val="none" w:sz="0" w:space="0" w:color="auto"/>
        <w:right w:val="none" w:sz="0" w:space="0" w:color="auto"/>
      </w:divBdr>
    </w:div>
    <w:div w:id="1755786062">
      <w:bodyDiv w:val="1"/>
      <w:marLeft w:val="0"/>
      <w:marRight w:val="0"/>
      <w:marTop w:val="0"/>
      <w:marBottom w:val="0"/>
      <w:divBdr>
        <w:top w:val="none" w:sz="0" w:space="0" w:color="auto"/>
        <w:left w:val="none" w:sz="0" w:space="0" w:color="auto"/>
        <w:bottom w:val="none" w:sz="0" w:space="0" w:color="auto"/>
        <w:right w:val="none" w:sz="0" w:space="0" w:color="auto"/>
      </w:divBdr>
    </w:div>
    <w:div w:id="1903787176">
      <w:bodyDiv w:val="1"/>
      <w:marLeft w:val="0"/>
      <w:marRight w:val="0"/>
      <w:marTop w:val="0"/>
      <w:marBottom w:val="0"/>
      <w:divBdr>
        <w:top w:val="none" w:sz="0" w:space="0" w:color="auto"/>
        <w:left w:val="none" w:sz="0" w:space="0" w:color="auto"/>
        <w:bottom w:val="none" w:sz="0" w:space="0" w:color="auto"/>
        <w:right w:val="none" w:sz="0" w:space="0" w:color="auto"/>
      </w:divBdr>
    </w:div>
    <w:div w:id="1927611739">
      <w:bodyDiv w:val="1"/>
      <w:marLeft w:val="0"/>
      <w:marRight w:val="0"/>
      <w:marTop w:val="0"/>
      <w:marBottom w:val="0"/>
      <w:divBdr>
        <w:top w:val="none" w:sz="0" w:space="0" w:color="auto"/>
        <w:left w:val="none" w:sz="0" w:space="0" w:color="auto"/>
        <w:bottom w:val="none" w:sz="0" w:space="0" w:color="auto"/>
        <w:right w:val="none" w:sz="0" w:space="0" w:color="auto"/>
      </w:divBdr>
    </w:div>
    <w:div w:id="2006469444">
      <w:bodyDiv w:val="1"/>
      <w:marLeft w:val="0"/>
      <w:marRight w:val="0"/>
      <w:marTop w:val="0"/>
      <w:marBottom w:val="0"/>
      <w:divBdr>
        <w:top w:val="none" w:sz="0" w:space="0" w:color="auto"/>
        <w:left w:val="none" w:sz="0" w:space="0" w:color="auto"/>
        <w:bottom w:val="none" w:sz="0" w:space="0" w:color="auto"/>
        <w:right w:val="none" w:sz="0" w:space="0" w:color="auto"/>
      </w:divBdr>
    </w:div>
    <w:div w:id="20212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jrpr.com/uploads/V3ISSUE5/IJRPR4210.pdf" TargetMode="External"/><Relationship Id="rId18" Type="http://schemas.openxmlformats.org/officeDocument/2006/relationships/hyperlink" Target="https://www.researchgate.net/publication/361478200_A_voice-based_real-time_emotion_detection_technique_using_recurrent_neural_network_empowered_feature_modell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researchgate.net/publication/354220704_Emotion_Recognition_from_Speech_Using_wav2vec_20_Embeddings" TargetMode="External"/><Relationship Id="rId17" Type="http://schemas.openxmlformats.org/officeDocument/2006/relationships/hyperlink" Target="https://www.mdpi.com/2079-9292/10/10/1163" TargetMode="External"/><Relationship Id="rId2" Type="http://schemas.openxmlformats.org/officeDocument/2006/relationships/numbering" Target="numbering.xml"/><Relationship Id="rId16" Type="http://schemas.openxmlformats.org/officeDocument/2006/relationships/hyperlink" Target="https://www.frontiersin.org/articles/10.3389/fcomp.2022.892597/fu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99185942_Human_speech_emotion_recognition" TargetMode="External"/><Relationship Id="rId5" Type="http://schemas.openxmlformats.org/officeDocument/2006/relationships/settings" Target="settings.xml"/><Relationship Id="rId15" Type="http://schemas.openxmlformats.org/officeDocument/2006/relationships/hyperlink" Target="https://www.mdpi.com/1424-8220/23/13/6212" TargetMode="External"/><Relationship Id="rId10" Type="http://schemas.openxmlformats.org/officeDocument/2006/relationships/hyperlink" Target="https://www.meldcx.com/blogs/conveying-emotions-through-avatars"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ncbi.nlm.nih.gov/pmc/articles/PMC10049636/"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Muh23</b:Tag>
    <b:SourceType>InternetSite</b:SourceType>
    <b:Guid>{F6AC0206-5025-42B8-AEB1-C37589109A8D}</b:Guid>
    <b:Author>
      <b:Author>
        <b:Corporate>Muhammad Asif</b:Corporate>
      </b:Author>
    </b:Author>
    <b:Title>Speech Emotion Recognition Using Convolution Neural Networks  and Multi-Head Convolutional Transformer</b:Title>
    <b:Year>2023</b:Year>
    <b:InternetSiteTitle>MDPI</b:InternetSiteTitle>
    <b:Month>july</b:Month>
    <b:Day>7</b:Day>
    <b:YearAccessed>2023</b:YearAccessed>
    <b:MonthAccessed>october</b:MonthAccessed>
    <b:DayAccessed>8</b:DayAccessed>
    <b:URL>https://www.mdpi.com/1424-8220/23/13/6212</b:URL>
    <b:RefOrder>1</b:RefOrder>
  </b:Source>
</b:Sources>
</file>

<file path=customXml/itemProps1.xml><?xml version="1.0" encoding="utf-8"?>
<ds:datastoreItem xmlns:ds="http://schemas.openxmlformats.org/officeDocument/2006/customXml" ds:itemID="{3FC6F01B-2AB7-4496-9452-EC1BD5B2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Ain Shams</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c:creator>
  <cp:lastModifiedBy>future</cp:lastModifiedBy>
  <cp:revision>4</cp:revision>
  <dcterms:created xsi:type="dcterms:W3CDTF">2023-10-09T13:02:00Z</dcterms:created>
  <dcterms:modified xsi:type="dcterms:W3CDTF">2024-01-21T01:29:00Z</dcterms:modified>
</cp:coreProperties>
</file>